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069" w:rsidRDefault="00AE0541" w:rsidP="00ED3200">
      <w:pPr>
        <w:pStyle w:val="RFCTitle"/>
      </w:pPr>
      <w:bookmarkStart w:id="0" w:name="_GoBack"/>
      <w:bookmarkEnd w:id="0"/>
      <w:r>
        <w:rPr>
          <w:highlight w:val="yellow"/>
        </w:rPr>
        <w:br/>
      </w:r>
      <w:bookmarkStart w:id="1" w:name="_Ref86333091"/>
      <w:bookmarkEnd w:id="1"/>
      <w:r w:rsidR="00914B69" w:rsidRPr="00914B69">
        <w:t>Gap Analysis for Network Slicing</w:t>
      </w:r>
      <w:r w:rsidR="00CC4069">
        <w:br/>
        <w:t>draft-</w:t>
      </w:r>
      <w:r w:rsidR="00914B69" w:rsidRPr="00914B69">
        <w:rPr>
          <w:rFonts w:hint="eastAsia"/>
        </w:rPr>
        <w:t>qiang</w:t>
      </w:r>
      <w:r w:rsidR="00CC4069" w:rsidRPr="00914B69">
        <w:t>-</w:t>
      </w:r>
      <w:r w:rsidR="00914B69" w:rsidRPr="00914B69">
        <w:rPr>
          <w:rFonts w:hint="eastAsia"/>
        </w:rPr>
        <w:t>netslices</w:t>
      </w:r>
      <w:r w:rsidR="00CC4069" w:rsidRPr="00914B69">
        <w:t>-</w:t>
      </w:r>
      <w:r w:rsidR="00914B69" w:rsidRPr="00914B69">
        <w:rPr>
          <w:rFonts w:hint="eastAsia"/>
        </w:rPr>
        <w:t>gap-analysis-</w:t>
      </w:r>
      <w:r w:rsidR="00CC4069">
        <w:t>00.txt</w:t>
      </w:r>
    </w:p>
    <w:p w:rsidR="0010357E" w:rsidRDefault="0010357E" w:rsidP="00072E31">
      <w:pPr>
        <w:ind w:left="0"/>
      </w:pPr>
      <w:r w:rsidRPr="00243B70">
        <w:t>Abstract</w:t>
      </w:r>
    </w:p>
    <w:p w:rsidR="00C31968" w:rsidRDefault="00C31968" w:rsidP="00713412">
      <w:pPr>
        <w:rPr>
          <w:rFonts w:eastAsiaTheme="minorEastAsia"/>
          <w:lang w:eastAsia="zh-CN"/>
        </w:rPr>
      </w:pPr>
      <w:r w:rsidRPr="00C31968">
        <w:t>This document presents network slicing differentiation from the non</w:t>
      </w:r>
      <w:r>
        <w:rPr>
          <w:rFonts w:eastAsiaTheme="minorEastAsia" w:hint="eastAsia"/>
          <w:lang w:eastAsia="zh-CN"/>
        </w:rPr>
        <w:t>-</w:t>
      </w:r>
      <w:r w:rsidRPr="00C31968">
        <w:t xml:space="preserve"> </w:t>
      </w:r>
      <w:r w:rsidRPr="00C31968">
        <w:rPr>
          <w:rFonts w:eastAsiaTheme="minorEastAsia"/>
          <w:lang w:eastAsia="zh-CN"/>
        </w:rPr>
        <w:t>partition network or from simply partition of connectivity resources.</w:t>
      </w:r>
      <w:r>
        <w:rPr>
          <w:rFonts w:eastAsiaTheme="minorEastAsia" w:hint="eastAsia"/>
          <w:lang w:eastAsia="zh-CN"/>
        </w:rPr>
        <w:t xml:space="preserve"> </w:t>
      </w:r>
      <w:r w:rsidRPr="00C31968">
        <w:rPr>
          <w:rFonts w:eastAsiaTheme="minorEastAsia"/>
          <w:lang w:eastAsia="zh-CN"/>
        </w:rPr>
        <w:t>It lists *** standardization gaps related to 6 key requirements for</w:t>
      </w:r>
      <w:r w:rsidRPr="00C31968">
        <w:t xml:space="preserve"> </w:t>
      </w:r>
      <w:r w:rsidRPr="00C31968">
        <w:rPr>
          <w:rFonts w:eastAsiaTheme="minorEastAsia"/>
          <w:lang w:eastAsia="zh-CN"/>
        </w:rPr>
        <w:t>network slicing.  It also presents an analysis of existing related</w:t>
      </w:r>
      <w:r>
        <w:rPr>
          <w:rFonts w:eastAsiaTheme="minorEastAsia" w:hint="eastAsia"/>
          <w:lang w:eastAsia="zh-CN"/>
        </w:rPr>
        <w:t xml:space="preserve"> </w:t>
      </w:r>
      <w:r w:rsidRPr="00C31968">
        <w:rPr>
          <w:rFonts w:eastAsiaTheme="minorEastAsia"/>
          <w:lang w:eastAsia="zh-CN"/>
        </w:rPr>
        <w:t>work and other potential solutions on network slicing.</w:t>
      </w:r>
    </w:p>
    <w:p w:rsidR="006F6F19" w:rsidRDefault="00C31968" w:rsidP="00713412">
      <w:pPr>
        <w:rPr>
          <w:rFonts w:eastAsiaTheme="minorEastAsia"/>
          <w:lang w:eastAsia="zh-CN"/>
        </w:rPr>
      </w:pPr>
      <w:r w:rsidRPr="00C31968">
        <w:t>This gap analysis document aims to provide a basis for future works</w:t>
      </w:r>
      <w:r>
        <w:rPr>
          <w:rFonts w:eastAsiaTheme="minorEastAsia" w:hint="eastAsia"/>
          <w:lang w:eastAsia="zh-CN"/>
        </w:rPr>
        <w:t xml:space="preserve"> </w:t>
      </w:r>
      <w:r w:rsidRPr="00C31968">
        <w:rPr>
          <w:rFonts w:eastAsiaTheme="minorEastAsia"/>
          <w:lang w:eastAsia="zh-CN"/>
        </w:rPr>
        <w:t>in network slicing.</w:t>
      </w:r>
      <w:r w:rsidR="006F6F19" w:rsidRPr="00DA1B42">
        <w:t xml:space="preserve"> </w:t>
      </w:r>
    </w:p>
    <w:p w:rsidR="00647936" w:rsidRPr="00647936" w:rsidRDefault="00647936" w:rsidP="00647936">
      <w:pPr>
        <w:pStyle w:val="RFCH1-noTOCnonum"/>
      </w:pPr>
      <w:r w:rsidRPr="00647936">
        <w:t>Status of this Memo</w:t>
      </w:r>
    </w:p>
    <w:p w:rsidR="00647936" w:rsidRPr="00647936" w:rsidRDefault="00647936" w:rsidP="00647936">
      <w:r w:rsidRPr="00647936">
        <w:t xml:space="preserve">This Internet-Draft is submitted in full conformance with the provisions of BCP 78 and BCP 79. </w:t>
      </w:r>
    </w:p>
    <w:p w:rsidR="00647936" w:rsidRPr="00647936" w:rsidRDefault="00647936" w:rsidP="00647936">
      <w:r w:rsidRPr="00647936">
        <w:t>Internet-Drafts are working documents of the Internet Engineering Task Force (IETF), its areas, and its working groups.  Note that other groups may also distribute working documents as Internet-Drafts.</w:t>
      </w:r>
    </w:p>
    <w:p w:rsidR="00647936" w:rsidRPr="00647936" w:rsidRDefault="00647936" w:rsidP="00647936">
      <w:r w:rsidRPr="00647936">
        <w:t xml:space="preserve">Internet-Drafts are draft documents valid for a maximum of six months and may be updated, replaced, or obsoleted by other documents </w:t>
      </w:r>
      <w:r w:rsidRPr="00647936">
        <w:lastRenderedPageBreak/>
        <w:t>at any time.  It is inappropriate to use Internet-Drafts as reference material or to cite them other than as "work in progress."</w:t>
      </w:r>
    </w:p>
    <w:p w:rsidR="00647936" w:rsidRPr="00647936" w:rsidRDefault="00647936" w:rsidP="00647936">
      <w:r w:rsidRPr="00647936">
        <w:t>The list of current Internet-Drafts can be accessed at http://www.ietf.org/ietf/1id-abstracts.txt</w:t>
      </w:r>
    </w:p>
    <w:p w:rsidR="00647936" w:rsidRPr="00647936" w:rsidRDefault="00647936" w:rsidP="00647936">
      <w:r w:rsidRPr="00647936">
        <w:t>The list of Internet-Draft Shadow Directories can be accessed at http://www.ietf.org/shadow.html</w:t>
      </w:r>
    </w:p>
    <w:p w:rsidR="00647936" w:rsidRPr="00647936" w:rsidRDefault="00647936" w:rsidP="00647936">
      <w:r w:rsidRPr="00647936">
        <w:t xml:space="preserve">This Internet-Draft will expire on </w: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00AB5713">
        <w:rPr>
          <w:noProof/>
        </w:rPr>
        <w:instrText>5</w:instrText>
      </w:r>
      <w:r w:rsidR="009650F9">
        <w:rPr>
          <w:noProof/>
        </w:rPr>
        <w:fldChar w:fldCharType="end"/>
      </w:r>
      <w:r w:rsidRPr="00647936">
        <w:instrText xml:space="preserve"> = 1 July </w:instrText>
      </w:r>
      <w:r w:rsidR="00310D5A" w:rsidRPr="00647936">
        <w:fldChar w:fldCharType="begin"/>
      </w:r>
      <w:r w:rsidRPr="00647936">
        <w:instrText xml:space="preserve"> IF </w:instrText>
      </w:r>
      <w:r w:rsidR="009650F9">
        <w:fldChar w:fldCharType="begin"/>
      </w:r>
      <w:r w:rsidR="009650F9">
        <w:instrText xml:space="preserve"> SAVEDATE \@ "M" \* MERGEFORMAT \* MERGEFORMAT </w:instrText>
      </w:r>
      <w:r w:rsidR="009650F9">
        <w:fldChar w:fldCharType="separate"/>
      </w:r>
      <w:r w:rsidR="00AB5713">
        <w:rPr>
          <w:noProof/>
        </w:rPr>
        <w:instrText>5</w:instrText>
      </w:r>
      <w:r w:rsidR="009650F9">
        <w:rPr>
          <w:noProof/>
        </w:rPr>
        <w:fldChar w:fldCharType="end"/>
      </w:r>
      <w:r w:rsidRPr="00647936">
        <w:instrText xml:space="preserve"> = 2 August </w:instrTex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00AB5713">
        <w:rPr>
          <w:noProof/>
        </w:rPr>
        <w:instrText>5</w:instrText>
      </w:r>
      <w:r w:rsidR="009650F9">
        <w:rPr>
          <w:noProof/>
        </w:rPr>
        <w:fldChar w:fldCharType="end"/>
      </w:r>
      <w:r w:rsidRPr="00647936">
        <w:instrText xml:space="preserve"> = 3 September </w:instrTex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00AB5713">
        <w:rPr>
          <w:noProof/>
        </w:rPr>
        <w:instrText>5</w:instrText>
      </w:r>
      <w:r w:rsidR="009650F9">
        <w:rPr>
          <w:noProof/>
        </w:rPr>
        <w:fldChar w:fldCharType="end"/>
      </w:r>
      <w:r w:rsidRPr="00647936">
        <w:instrText xml:space="preserve"> = 4 October </w:instrTex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00AB5713">
        <w:rPr>
          <w:noProof/>
        </w:rPr>
        <w:instrText>5</w:instrText>
      </w:r>
      <w:r w:rsidR="009650F9">
        <w:rPr>
          <w:noProof/>
        </w:rPr>
        <w:fldChar w:fldCharType="end"/>
      </w:r>
      <w:r w:rsidRPr="00647936">
        <w:instrText xml:space="preserve"> = 5 November </w:instrTex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Pr="00647936">
        <w:rPr>
          <w:noProof/>
        </w:rPr>
        <w:instrText>0</w:instrText>
      </w:r>
      <w:r w:rsidR="009650F9">
        <w:rPr>
          <w:noProof/>
        </w:rPr>
        <w:fldChar w:fldCharType="end"/>
      </w:r>
      <w:r w:rsidRPr="00647936">
        <w:instrText xml:space="preserve"> = 6 December </w:instrTex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Pr="00647936">
        <w:rPr>
          <w:noProof/>
        </w:rPr>
        <w:instrText>0</w:instrText>
      </w:r>
      <w:r w:rsidR="009650F9">
        <w:rPr>
          <w:noProof/>
        </w:rPr>
        <w:fldChar w:fldCharType="end"/>
      </w:r>
      <w:r w:rsidRPr="00647936">
        <w:instrText xml:space="preserve"> = 7 January </w:instrTex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Pr="00647936">
        <w:rPr>
          <w:noProof/>
        </w:rPr>
        <w:instrText>0</w:instrText>
      </w:r>
      <w:r w:rsidR="009650F9">
        <w:rPr>
          <w:noProof/>
        </w:rPr>
        <w:fldChar w:fldCharType="end"/>
      </w:r>
      <w:r w:rsidRPr="00647936">
        <w:instrText xml:space="preserve"> = 8 February </w:instrTex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Pr="00647936">
        <w:rPr>
          <w:noProof/>
        </w:rPr>
        <w:instrText>0</w:instrText>
      </w:r>
      <w:r w:rsidR="009650F9">
        <w:rPr>
          <w:noProof/>
        </w:rPr>
        <w:fldChar w:fldCharType="end"/>
      </w:r>
      <w:r w:rsidRPr="00647936">
        <w:instrText xml:space="preserve"> = 9 March </w:instrTex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Pr="00647936">
        <w:rPr>
          <w:noProof/>
        </w:rPr>
        <w:instrText>0</w:instrText>
      </w:r>
      <w:r w:rsidR="009650F9">
        <w:rPr>
          <w:noProof/>
        </w:rPr>
        <w:fldChar w:fldCharType="end"/>
      </w:r>
      <w:r w:rsidRPr="00647936">
        <w:instrText xml:space="preserve"> = 10 April </w:instrTex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Pr="00647936">
        <w:rPr>
          <w:noProof/>
        </w:rPr>
        <w:instrText>0</w:instrText>
      </w:r>
      <w:r w:rsidR="009650F9">
        <w:rPr>
          <w:noProof/>
        </w:rPr>
        <w:fldChar w:fldCharType="end"/>
      </w:r>
      <w:r w:rsidRPr="00647936">
        <w:instrText xml:space="preserve"> = 11 May </w:instrTex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Pr="00647936">
        <w:rPr>
          <w:noProof/>
        </w:rPr>
        <w:instrText>0</w:instrText>
      </w:r>
      <w:r w:rsidR="009650F9">
        <w:rPr>
          <w:noProof/>
        </w:rPr>
        <w:fldChar w:fldCharType="end"/>
      </w:r>
      <w:r w:rsidRPr="00647936">
        <w:instrText xml:space="preserve"> = 12 June "Fail" \* MERGEFORMAT </w:instrText>
      </w:r>
      <w:r w:rsidR="00310D5A" w:rsidRPr="00647936">
        <w:fldChar w:fldCharType="separate"/>
      </w:r>
      <w:r w:rsidRPr="00647936">
        <w:rPr>
          <w:noProof/>
        </w:rPr>
        <w:instrText>Fail</w:instrText>
      </w:r>
      <w:r w:rsidR="00310D5A" w:rsidRPr="00647936">
        <w:fldChar w:fldCharType="end"/>
      </w:r>
      <w:r w:rsidRPr="00647936">
        <w:instrText xml:space="preserve"> \* MERGEFORMAT </w:instrText>
      </w:r>
      <w:r w:rsidR="00310D5A" w:rsidRPr="00647936">
        <w:fldChar w:fldCharType="separate"/>
      </w:r>
      <w:r w:rsidRPr="00647936">
        <w:rPr>
          <w:noProof/>
        </w:rPr>
        <w:instrText>Fail</w:instrText>
      </w:r>
      <w:r w:rsidR="00310D5A" w:rsidRPr="00647936">
        <w:fldChar w:fldCharType="end"/>
      </w:r>
      <w:r w:rsidRPr="00647936">
        <w:instrText xml:space="preserve"> \* MERGEFORMAT </w:instrText>
      </w:r>
      <w:r w:rsidR="00310D5A" w:rsidRPr="00647936">
        <w:fldChar w:fldCharType="separate"/>
      </w:r>
      <w:r w:rsidRPr="00647936">
        <w:rPr>
          <w:noProof/>
        </w:rPr>
        <w:instrText>Fail</w:instrText>
      </w:r>
      <w:r w:rsidR="00310D5A" w:rsidRPr="00647936">
        <w:fldChar w:fldCharType="end"/>
      </w:r>
      <w:r w:rsidRPr="00647936">
        <w:instrText xml:space="preserve"> \* MERGEFORMAT </w:instrText>
      </w:r>
      <w:r w:rsidR="00310D5A" w:rsidRPr="00647936">
        <w:fldChar w:fldCharType="separate"/>
      </w:r>
      <w:r w:rsidRPr="00647936">
        <w:rPr>
          <w:noProof/>
        </w:rPr>
        <w:instrText>Fail</w:instrText>
      </w:r>
      <w:r w:rsidR="00310D5A" w:rsidRPr="00647936">
        <w:fldChar w:fldCharType="end"/>
      </w:r>
      <w:r w:rsidRPr="00647936">
        <w:instrText xml:space="preserve"> \* MERGEFORMAT </w:instrText>
      </w:r>
      <w:r w:rsidR="00310D5A" w:rsidRPr="00647936">
        <w:fldChar w:fldCharType="separate"/>
      </w:r>
      <w:r w:rsidRPr="00647936">
        <w:rPr>
          <w:noProof/>
        </w:rPr>
        <w:instrText>Fail</w:instrText>
      </w:r>
      <w:r w:rsidR="00310D5A" w:rsidRPr="00647936">
        <w:fldChar w:fldCharType="end"/>
      </w:r>
      <w:r w:rsidRPr="00647936">
        <w:instrText xml:space="preserve"> \* MERGEFORMAT </w:instrText>
      </w:r>
      <w:r w:rsidR="00310D5A" w:rsidRPr="00647936">
        <w:fldChar w:fldCharType="separate"/>
      </w:r>
      <w:r w:rsidRPr="00647936">
        <w:rPr>
          <w:noProof/>
        </w:rPr>
        <w:instrText>Fail</w:instrText>
      </w:r>
      <w:r w:rsidR="00310D5A" w:rsidRPr="00647936">
        <w:fldChar w:fldCharType="end"/>
      </w:r>
      <w:r w:rsidRPr="00647936">
        <w:instrText xml:space="preserve"> \* MERGEFORMAT </w:instrText>
      </w:r>
      <w:r w:rsidR="00310D5A" w:rsidRPr="00647936">
        <w:fldChar w:fldCharType="separate"/>
      </w:r>
      <w:r w:rsidRPr="00647936">
        <w:rPr>
          <w:noProof/>
        </w:rPr>
        <w:instrText>Fail</w:instrText>
      </w:r>
      <w:r w:rsidR="00310D5A" w:rsidRPr="00647936">
        <w:fldChar w:fldCharType="end"/>
      </w:r>
      <w:r w:rsidRPr="00647936">
        <w:instrText xml:space="preserve"> \* MERGEFORMAT </w:instrText>
      </w:r>
      <w:r w:rsidR="00310D5A" w:rsidRPr="00647936">
        <w:fldChar w:fldCharType="separate"/>
      </w:r>
      <w:r w:rsidR="00AB5713" w:rsidRPr="00647936">
        <w:rPr>
          <w:noProof/>
        </w:rPr>
        <w:instrText>November</w:instrText>
      </w:r>
      <w:r w:rsidR="00310D5A" w:rsidRPr="00647936">
        <w:fldChar w:fldCharType="end"/>
      </w:r>
      <w:r w:rsidRPr="00647936">
        <w:instrText xml:space="preserve">  \* MERGEFORMAT </w:instrText>
      </w:r>
      <w:r w:rsidR="00310D5A" w:rsidRPr="00647936">
        <w:fldChar w:fldCharType="separate"/>
      </w:r>
      <w:r w:rsidR="00AB5713" w:rsidRPr="00647936">
        <w:rPr>
          <w:noProof/>
        </w:rPr>
        <w:instrText>November</w:instrText>
      </w:r>
      <w:r w:rsidR="00310D5A" w:rsidRPr="00647936">
        <w:fldChar w:fldCharType="end"/>
      </w:r>
      <w:r w:rsidRPr="00647936">
        <w:instrText xml:space="preserve"> \* MERGEFORMAT </w:instrText>
      </w:r>
      <w:r w:rsidR="00310D5A" w:rsidRPr="00647936">
        <w:fldChar w:fldCharType="separate"/>
      </w:r>
      <w:r w:rsidR="00AB5713" w:rsidRPr="00647936">
        <w:rPr>
          <w:noProof/>
        </w:rPr>
        <w:instrText>November</w:instrText>
      </w:r>
      <w:r w:rsidR="00310D5A" w:rsidRPr="00647936">
        <w:fldChar w:fldCharType="end"/>
      </w:r>
      <w:r w:rsidRPr="00647936">
        <w:instrText xml:space="preserve"> \* MERGEFORMAT </w:instrText>
      </w:r>
      <w:r w:rsidR="00310D5A" w:rsidRPr="00647936">
        <w:fldChar w:fldCharType="separate"/>
      </w:r>
      <w:r w:rsidR="00AB5713" w:rsidRPr="00647936">
        <w:rPr>
          <w:noProof/>
        </w:rPr>
        <w:instrText>November</w:instrText>
      </w:r>
      <w:r w:rsidR="00310D5A" w:rsidRPr="00647936">
        <w:fldChar w:fldCharType="end"/>
      </w:r>
      <w:r w:rsidRPr="00647936">
        <w:instrText xml:space="preserve"> \* MERGEFORMAT </w:instrText>
      </w:r>
      <w:r w:rsidR="00310D5A" w:rsidRPr="00647936">
        <w:fldChar w:fldCharType="separate"/>
      </w:r>
      <w:r w:rsidR="00AB5713" w:rsidRPr="00647936">
        <w:rPr>
          <w:noProof/>
        </w:rPr>
        <w:t>November</w:t>
      </w:r>
      <w:r w:rsidR="00310D5A" w:rsidRPr="00647936">
        <w:fldChar w:fldCharType="end"/>
      </w:r>
      <w:r w:rsidRPr="00647936">
        <w:t xml:space="preserve"> </w:t>
      </w:r>
      <w:r w:rsidR="009650F9">
        <w:fldChar w:fldCharType="begin"/>
      </w:r>
      <w:r w:rsidR="009650F9">
        <w:instrText xml:space="preserve"> DATE  \@ "d," </w:instrText>
      </w:r>
      <w:r w:rsidR="009650F9">
        <w:fldChar w:fldCharType="separate"/>
      </w:r>
      <w:r w:rsidR="00AB5713">
        <w:rPr>
          <w:noProof/>
        </w:rPr>
        <w:t>26,</w:t>
      </w:r>
      <w:r w:rsidR="009650F9">
        <w:rPr>
          <w:noProof/>
        </w:rPr>
        <w:fldChar w:fldCharType="end"/>
      </w:r>
      <w:r w:rsidRPr="00647936">
        <w:t xml:space="preserve"> </w: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00AB5713">
        <w:rPr>
          <w:noProof/>
        </w:rPr>
        <w:instrText>5</w:instrText>
      </w:r>
      <w:r w:rsidR="009650F9">
        <w:rPr>
          <w:noProof/>
        </w:rPr>
        <w:fldChar w:fldCharType="end"/>
      </w:r>
      <w:r w:rsidRPr="00647936">
        <w:instrText xml:space="preserve"> &lt; 7 </w:instrText>
      </w:r>
      <w:r w:rsidR="009650F9">
        <w:fldChar w:fldCharType="begin"/>
      </w:r>
      <w:r w:rsidR="009650F9">
        <w:instrText xml:space="preserve"> SAVEDATE \@ "YYYY" \* MERGEFORMAT </w:instrText>
      </w:r>
      <w:r w:rsidR="009650F9">
        <w:fldChar w:fldCharType="separate"/>
      </w:r>
      <w:r w:rsidR="00AB5713">
        <w:rPr>
          <w:noProof/>
        </w:rPr>
        <w:instrText>2017</w:instrText>
      </w:r>
      <w:r w:rsidR="009650F9">
        <w:rPr>
          <w:noProof/>
        </w:rPr>
        <w:fldChar w:fldCharType="end"/>
      </w:r>
      <w:r w:rsidRPr="00647936">
        <w:instrText xml:space="preserve"> </w:instrText>
      </w:r>
      <w:r w:rsidR="00310D5A" w:rsidRPr="00647936">
        <w:fldChar w:fldCharType="begin"/>
      </w:r>
      <w:r w:rsidRPr="00647936">
        <w:instrText xml:space="preserve"> IF </w:instrText>
      </w:r>
      <w:r w:rsidR="009650F9">
        <w:fldChar w:fldCharType="begin"/>
      </w:r>
      <w:r w:rsidR="009650F9">
        <w:instrText xml:space="preserve"> SAVEDATE \@ "M" \* MERGEFORMAT </w:instrText>
      </w:r>
      <w:r w:rsidR="009650F9">
        <w:fldChar w:fldCharType="separate"/>
      </w:r>
      <w:r w:rsidRPr="00647936">
        <w:rPr>
          <w:noProof/>
        </w:rPr>
        <w:instrText>10</w:instrText>
      </w:r>
      <w:r w:rsidR="009650F9">
        <w:rPr>
          <w:noProof/>
        </w:rPr>
        <w:fldChar w:fldCharType="end"/>
      </w:r>
      <w:r w:rsidRPr="00647936">
        <w:instrText xml:space="preserve"> &gt; 6 </w:instrText>
      </w:r>
      <w:r w:rsidR="00310D5A" w:rsidRPr="00647936">
        <w:fldChar w:fldCharType="begin"/>
      </w:r>
      <w:r w:rsidRPr="00647936">
        <w:instrText xml:space="preserve"> = </w:instrText>
      </w:r>
      <w:r w:rsidR="009650F9">
        <w:fldChar w:fldCharType="begin"/>
      </w:r>
      <w:r w:rsidR="009650F9">
        <w:instrText xml:space="preserve"> SAVEDATE \@ "YYYY" \* MERGEFORMAT </w:instrText>
      </w:r>
      <w:r w:rsidR="009650F9">
        <w:fldChar w:fldCharType="separate"/>
      </w:r>
      <w:r w:rsidRPr="00647936">
        <w:rPr>
          <w:noProof/>
        </w:rPr>
        <w:instrText>2013</w:instrText>
      </w:r>
      <w:r w:rsidR="009650F9">
        <w:rPr>
          <w:noProof/>
        </w:rPr>
        <w:fldChar w:fldCharType="end"/>
      </w:r>
      <w:r w:rsidRPr="00647936">
        <w:instrText xml:space="preserve"> + 1 \* MERGEFORMAT </w:instrText>
      </w:r>
      <w:r w:rsidR="00310D5A" w:rsidRPr="00647936">
        <w:fldChar w:fldCharType="separate"/>
      </w:r>
      <w:r w:rsidRPr="00647936">
        <w:rPr>
          <w:noProof/>
        </w:rPr>
        <w:instrText>2009</w:instrText>
      </w:r>
      <w:r w:rsidR="00310D5A" w:rsidRPr="00647936">
        <w:fldChar w:fldCharType="end"/>
      </w:r>
      <w:r w:rsidRPr="00647936">
        <w:instrText xml:space="preserve"> "Fail" \* MERGEFORMAT  \* MERGEFORMAT </w:instrText>
      </w:r>
      <w:r w:rsidR="00310D5A" w:rsidRPr="00647936">
        <w:fldChar w:fldCharType="separate"/>
      </w:r>
      <w:r w:rsidRPr="00647936">
        <w:rPr>
          <w:noProof/>
        </w:rPr>
        <w:instrText>2009</w:instrText>
      </w:r>
      <w:r w:rsidR="00310D5A" w:rsidRPr="00647936">
        <w:fldChar w:fldCharType="end"/>
      </w:r>
      <w:r w:rsidRPr="00647936">
        <w:instrText xml:space="preserve"> \* MERGEFORMAT </w:instrText>
      </w:r>
      <w:r w:rsidR="00310D5A" w:rsidRPr="00647936">
        <w:fldChar w:fldCharType="separate"/>
      </w:r>
      <w:r w:rsidR="00AB5713">
        <w:rPr>
          <w:noProof/>
        </w:rPr>
        <w:t>2017</w:t>
      </w:r>
      <w:r w:rsidR="00310D5A" w:rsidRPr="00647936">
        <w:fldChar w:fldCharType="end"/>
      </w:r>
      <w:r w:rsidRPr="00647936">
        <w:t>.</w:t>
      </w:r>
    </w:p>
    <w:p w:rsidR="00647936" w:rsidRPr="00647936" w:rsidRDefault="00647936" w:rsidP="00647936">
      <w:pPr>
        <w:pStyle w:val="RFCH1-noTOCnonum"/>
      </w:pPr>
      <w:r w:rsidRPr="00647936">
        <w:t>Copyright Notice</w:t>
      </w:r>
    </w:p>
    <w:p w:rsidR="00647936" w:rsidRPr="00647936" w:rsidRDefault="00647936" w:rsidP="00647936">
      <w:r w:rsidRPr="00647936">
        <w:t xml:space="preserve">Copyright (c) </w:t>
      </w:r>
      <w:r w:rsidR="009650F9">
        <w:fldChar w:fldCharType="begin"/>
      </w:r>
      <w:r w:rsidR="009650F9">
        <w:instrText xml:space="preserve"> SAVEDATE  \@ "yyyy"  \* MERGEFORMAT </w:instrText>
      </w:r>
      <w:r w:rsidR="009650F9">
        <w:fldChar w:fldCharType="separate"/>
      </w:r>
      <w:r w:rsidR="00AB5713">
        <w:rPr>
          <w:noProof/>
        </w:rPr>
        <w:t>2017</w:t>
      </w:r>
      <w:r w:rsidR="009650F9">
        <w:rPr>
          <w:noProof/>
        </w:rPr>
        <w:fldChar w:fldCharType="end"/>
      </w:r>
      <w:r w:rsidRPr="00647936">
        <w:t xml:space="preserve"> IETF Trust and the persons identified as the document authors. All rights reserved.</w:t>
      </w:r>
    </w:p>
    <w:p w:rsidR="00647936" w:rsidRPr="00647936" w:rsidRDefault="00647936" w:rsidP="00647936">
      <w:r w:rsidRPr="00647936">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647936" w:rsidRDefault="00647936" w:rsidP="00647936">
      <w:r w:rsidRPr="00647936">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7936" w:rsidRPr="00647936" w:rsidRDefault="00647936" w:rsidP="00713412">
      <w:pPr>
        <w:rPr>
          <w:rFonts w:eastAsiaTheme="minorEastAsia"/>
          <w:lang w:eastAsia="zh-CN"/>
        </w:rPr>
      </w:pPr>
    </w:p>
    <w:p w:rsidR="006F6F19" w:rsidRPr="00647936" w:rsidRDefault="006F6F19" w:rsidP="00CC4069">
      <w:pPr>
        <w:pStyle w:val="RFCH1-noTOCnonum"/>
      </w:pPr>
      <w:r w:rsidRPr="00647936">
        <w:t>Table of Contents</w:t>
      </w:r>
    </w:p>
    <w:p w:rsidR="00147470" w:rsidRPr="00647936" w:rsidRDefault="00147470">
      <w:pPr>
        <w:pStyle w:val="TOC1"/>
      </w:pPr>
    </w:p>
    <w:p w:rsidR="00061179" w:rsidRDefault="00310D5A">
      <w:pPr>
        <w:pStyle w:val="TOC1"/>
        <w:rPr>
          <w:rFonts w:asciiTheme="minorHAnsi" w:eastAsiaTheme="minorEastAsia" w:hAnsiTheme="minorHAnsi" w:cstheme="minorBidi"/>
          <w:kern w:val="2"/>
          <w:sz w:val="21"/>
          <w:szCs w:val="22"/>
          <w:lang w:eastAsia="zh-CN"/>
        </w:rPr>
      </w:pPr>
      <w:r w:rsidRPr="00647936">
        <w:fldChar w:fldCharType="begin"/>
      </w:r>
      <w:r w:rsidR="00581409" w:rsidRPr="00647936">
        <w:instrText xml:space="preserve"> TOC \o \h \z \u </w:instrText>
      </w:r>
      <w:r w:rsidRPr="00647936">
        <w:fldChar w:fldCharType="separate"/>
      </w:r>
      <w:hyperlink w:anchor="_Toc483572758" w:history="1">
        <w:r w:rsidR="00061179" w:rsidRPr="003F740A">
          <w:rPr>
            <w:rStyle w:val="Hyperlink"/>
            <w:lang w:eastAsia="zh-CN"/>
          </w:rPr>
          <w:t>1.</w:t>
        </w:r>
        <w:r w:rsidR="00061179" w:rsidRPr="003F740A">
          <w:rPr>
            <w:rStyle w:val="Hyperlink"/>
          </w:rPr>
          <w:t xml:space="preserve"> Introduction</w:t>
        </w:r>
        <w:r w:rsidR="00061179">
          <w:rPr>
            <w:webHidden/>
          </w:rPr>
          <w:tab/>
        </w:r>
        <w:r w:rsidR="00061179">
          <w:rPr>
            <w:webHidden/>
          </w:rPr>
          <w:fldChar w:fldCharType="begin"/>
        </w:r>
        <w:r w:rsidR="00061179">
          <w:rPr>
            <w:webHidden/>
          </w:rPr>
          <w:instrText xml:space="preserve"> PAGEREF _Toc483572758 \h </w:instrText>
        </w:r>
        <w:r w:rsidR="00061179">
          <w:rPr>
            <w:webHidden/>
          </w:rPr>
        </w:r>
        <w:r w:rsidR="00061179">
          <w:rPr>
            <w:webHidden/>
          </w:rPr>
          <w:fldChar w:fldCharType="separate"/>
        </w:r>
        <w:r w:rsidR="00061179">
          <w:rPr>
            <w:webHidden/>
          </w:rPr>
          <w:t>3</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759" w:history="1">
        <w:r w:rsidR="00061179" w:rsidRPr="003F740A">
          <w:rPr>
            <w:rStyle w:val="Hyperlink"/>
            <w:lang w:eastAsia="zh-CN"/>
          </w:rPr>
          <w:t>2.</w:t>
        </w:r>
        <w:r w:rsidR="00061179" w:rsidRPr="003F740A">
          <w:rPr>
            <w:rStyle w:val="Hyperlink"/>
          </w:rPr>
          <w:t xml:space="preserve"> Terminology</w:t>
        </w:r>
        <w:r w:rsidR="00061179">
          <w:rPr>
            <w:webHidden/>
          </w:rPr>
          <w:tab/>
        </w:r>
        <w:r w:rsidR="00061179">
          <w:rPr>
            <w:webHidden/>
          </w:rPr>
          <w:fldChar w:fldCharType="begin"/>
        </w:r>
        <w:r w:rsidR="00061179">
          <w:rPr>
            <w:webHidden/>
          </w:rPr>
          <w:instrText xml:space="preserve"> PAGEREF _Toc483572759 \h </w:instrText>
        </w:r>
        <w:r w:rsidR="00061179">
          <w:rPr>
            <w:webHidden/>
          </w:rPr>
        </w:r>
        <w:r w:rsidR="00061179">
          <w:rPr>
            <w:webHidden/>
          </w:rPr>
          <w:fldChar w:fldCharType="separate"/>
        </w:r>
        <w:r w:rsidR="00061179">
          <w:rPr>
            <w:webHidden/>
          </w:rPr>
          <w:t>6</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60" w:history="1">
        <w:r w:rsidR="00061179" w:rsidRPr="003F740A">
          <w:rPr>
            <w:rStyle w:val="Hyperlink"/>
          </w:rPr>
          <w:t>2.1. Networking &amp; Servicing Terms</w:t>
        </w:r>
        <w:r w:rsidR="00061179">
          <w:rPr>
            <w:webHidden/>
          </w:rPr>
          <w:tab/>
        </w:r>
        <w:r w:rsidR="00061179">
          <w:rPr>
            <w:webHidden/>
          </w:rPr>
          <w:fldChar w:fldCharType="begin"/>
        </w:r>
        <w:r w:rsidR="00061179">
          <w:rPr>
            <w:webHidden/>
          </w:rPr>
          <w:instrText xml:space="preserve"> PAGEREF _Toc483572760 \h </w:instrText>
        </w:r>
        <w:r w:rsidR="00061179">
          <w:rPr>
            <w:webHidden/>
          </w:rPr>
        </w:r>
        <w:r w:rsidR="00061179">
          <w:rPr>
            <w:webHidden/>
          </w:rPr>
          <w:fldChar w:fldCharType="separate"/>
        </w:r>
        <w:r w:rsidR="00061179">
          <w:rPr>
            <w:webHidden/>
          </w:rPr>
          <w:t>6</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61" w:history="1">
        <w:r w:rsidR="00061179" w:rsidRPr="003F740A">
          <w:rPr>
            <w:rStyle w:val="Hyperlink"/>
          </w:rPr>
          <w:t>2.2. Acronyms and Abbreviations</w:t>
        </w:r>
        <w:r w:rsidR="00061179">
          <w:rPr>
            <w:webHidden/>
          </w:rPr>
          <w:tab/>
        </w:r>
        <w:r w:rsidR="00061179">
          <w:rPr>
            <w:webHidden/>
          </w:rPr>
          <w:fldChar w:fldCharType="begin"/>
        </w:r>
        <w:r w:rsidR="00061179">
          <w:rPr>
            <w:webHidden/>
          </w:rPr>
          <w:instrText xml:space="preserve"> PAGEREF _Toc483572761 \h </w:instrText>
        </w:r>
        <w:r w:rsidR="00061179">
          <w:rPr>
            <w:webHidden/>
          </w:rPr>
        </w:r>
        <w:r w:rsidR="00061179">
          <w:rPr>
            <w:webHidden/>
          </w:rPr>
          <w:fldChar w:fldCharType="separate"/>
        </w:r>
        <w:r w:rsidR="00061179">
          <w:rPr>
            <w:webHidden/>
          </w:rPr>
          <w:t>6</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762" w:history="1">
        <w:r w:rsidR="00061179" w:rsidRPr="003F740A">
          <w:rPr>
            <w:rStyle w:val="Hyperlink"/>
            <w:lang w:eastAsia="zh-CN"/>
          </w:rPr>
          <w:t>3.</w:t>
        </w:r>
        <w:r w:rsidR="00061179" w:rsidRPr="003F740A">
          <w:rPr>
            <w:rStyle w:val="Hyperlink"/>
          </w:rPr>
          <w:t xml:space="preserve"> Overall Requirements in Network Slicing</w:t>
        </w:r>
        <w:r w:rsidR="00061179">
          <w:rPr>
            <w:webHidden/>
          </w:rPr>
          <w:tab/>
        </w:r>
        <w:r w:rsidR="00061179">
          <w:rPr>
            <w:webHidden/>
          </w:rPr>
          <w:fldChar w:fldCharType="begin"/>
        </w:r>
        <w:r w:rsidR="00061179">
          <w:rPr>
            <w:webHidden/>
          </w:rPr>
          <w:instrText xml:space="preserve"> PAGEREF _Toc483572762 \h </w:instrText>
        </w:r>
        <w:r w:rsidR="00061179">
          <w:rPr>
            <w:webHidden/>
          </w:rPr>
        </w:r>
        <w:r w:rsidR="00061179">
          <w:rPr>
            <w:webHidden/>
          </w:rPr>
          <w:fldChar w:fldCharType="separate"/>
        </w:r>
        <w:r w:rsidR="00061179">
          <w:rPr>
            <w:webHidden/>
          </w:rPr>
          <w:t>7</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763" w:history="1">
        <w:r w:rsidR="00061179" w:rsidRPr="003F740A">
          <w:rPr>
            <w:rStyle w:val="Hyperlink"/>
          </w:rPr>
          <w:t>4. Network Slicing Resource Specification</w:t>
        </w:r>
        <w:r w:rsidR="00061179">
          <w:rPr>
            <w:webHidden/>
          </w:rPr>
          <w:tab/>
        </w:r>
        <w:r w:rsidR="00061179">
          <w:rPr>
            <w:webHidden/>
          </w:rPr>
          <w:fldChar w:fldCharType="begin"/>
        </w:r>
        <w:r w:rsidR="00061179">
          <w:rPr>
            <w:webHidden/>
          </w:rPr>
          <w:instrText xml:space="preserve"> PAGEREF _Toc483572763 \h </w:instrText>
        </w:r>
        <w:r w:rsidR="00061179">
          <w:rPr>
            <w:webHidden/>
          </w:rPr>
        </w:r>
        <w:r w:rsidR="00061179">
          <w:rPr>
            <w:webHidden/>
          </w:rPr>
          <w:fldChar w:fldCharType="separate"/>
        </w:r>
        <w:r w:rsidR="00061179">
          <w:rPr>
            <w:webHidden/>
          </w:rPr>
          <w:t>9</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64" w:history="1">
        <w:r w:rsidR="00061179" w:rsidRPr="003F740A">
          <w:rPr>
            <w:rStyle w:val="Hyperlink"/>
          </w:rPr>
          <w:t>4.1. Description</w:t>
        </w:r>
        <w:r w:rsidR="00061179">
          <w:rPr>
            <w:webHidden/>
          </w:rPr>
          <w:tab/>
        </w:r>
        <w:r w:rsidR="00061179">
          <w:rPr>
            <w:webHidden/>
          </w:rPr>
          <w:fldChar w:fldCharType="begin"/>
        </w:r>
        <w:r w:rsidR="00061179">
          <w:rPr>
            <w:webHidden/>
          </w:rPr>
          <w:instrText xml:space="preserve"> PAGEREF _Toc483572764 \h </w:instrText>
        </w:r>
        <w:r w:rsidR="00061179">
          <w:rPr>
            <w:webHidden/>
          </w:rPr>
        </w:r>
        <w:r w:rsidR="00061179">
          <w:rPr>
            <w:webHidden/>
          </w:rPr>
          <w:fldChar w:fldCharType="separate"/>
        </w:r>
        <w:r w:rsidR="00061179">
          <w:rPr>
            <w:webHidden/>
          </w:rPr>
          <w:t>9</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65" w:history="1">
        <w:r w:rsidR="00061179" w:rsidRPr="003F740A">
          <w:rPr>
            <w:rStyle w:val="Hyperlink"/>
          </w:rPr>
          <w:t>4.2. Related Work in IETF</w:t>
        </w:r>
        <w:r w:rsidR="00061179">
          <w:rPr>
            <w:webHidden/>
          </w:rPr>
          <w:tab/>
        </w:r>
        <w:r w:rsidR="00061179">
          <w:rPr>
            <w:webHidden/>
          </w:rPr>
          <w:fldChar w:fldCharType="begin"/>
        </w:r>
        <w:r w:rsidR="00061179">
          <w:rPr>
            <w:webHidden/>
          </w:rPr>
          <w:instrText xml:space="preserve"> PAGEREF _Toc483572765 \h </w:instrText>
        </w:r>
        <w:r w:rsidR="00061179">
          <w:rPr>
            <w:webHidden/>
          </w:rPr>
        </w:r>
        <w:r w:rsidR="00061179">
          <w:rPr>
            <w:webHidden/>
          </w:rPr>
          <w:fldChar w:fldCharType="separate"/>
        </w:r>
        <w:r w:rsidR="00061179">
          <w:rPr>
            <w:webHidden/>
          </w:rPr>
          <w:t>9</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766" w:history="1">
        <w:r w:rsidR="00061179" w:rsidRPr="003F740A">
          <w:rPr>
            <w:rStyle w:val="Hyperlink"/>
          </w:rPr>
          <w:t>5. Cross-Network Segment &amp; Cross-Domain Negotiation</w:t>
        </w:r>
        <w:r w:rsidR="00061179">
          <w:rPr>
            <w:webHidden/>
          </w:rPr>
          <w:tab/>
        </w:r>
        <w:r w:rsidR="00061179">
          <w:rPr>
            <w:webHidden/>
          </w:rPr>
          <w:fldChar w:fldCharType="begin"/>
        </w:r>
        <w:r w:rsidR="00061179">
          <w:rPr>
            <w:webHidden/>
          </w:rPr>
          <w:instrText xml:space="preserve"> PAGEREF _Toc483572766 \h </w:instrText>
        </w:r>
        <w:r w:rsidR="00061179">
          <w:rPr>
            <w:webHidden/>
          </w:rPr>
        </w:r>
        <w:r w:rsidR="00061179">
          <w:rPr>
            <w:webHidden/>
          </w:rPr>
          <w:fldChar w:fldCharType="separate"/>
        </w:r>
        <w:r w:rsidR="00061179">
          <w:rPr>
            <w:webHidden/>
          </w:rPr>
          <w:t>10</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67" w:history="1">
        <w:r w:rsidR="00061179" w:rsidRPr="003F740A">
          <w:rPr>
            <w:rStyle w:val="Hyperlink"/>
          </w:rPr>
          <w:t>5.1. Description</w:t>
        </w:r>
        <w:r w:rsidR="00061179">
          <w:rPr>
            <w:webHidden/>
          </w:rPr>
          <w:tab/>
        </w:r>
        <w:r w:rsidR="00061179">
          <w:rPr>
            <w:webHidden/>
          </w:rPr>
          <w:fldChar w:fldCharType="begin"/>
        </w:r>
        <w:r w:rsidR="00061179">
          <w:rPr>
            <w:webHidden/>
          </w:rPr>
          <w:instrText xml:space="preserve"> PAGEREF _Toc483572767 \h </w:instrText>
        </w:r>
        <w:r w:rsidR="00061179">
          <w:rPr>
            <w:webHidden/>
          </w:rPr>
        </w:r>
        <w:r w:rsidR="00061179">
          <w:rPr>
            <w:webHidden/>
          </w:rPr>
          <w:fldChar w:fldCharType="separate"/>
        </w:r>
        <w:r w:rsidR="00061179">
          <w:rPr>
            <w:webHidden/>
          </w:rPr>
          <w:t>10</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68" w:history="1">
        <w:r w:rsidR="00061179" w:rsidRPr="003F740A">
          <w:rPr>
            <w:rStyle w:val="Hyperlink"/>
          </w:rPr>
          <w:t>5.2. Related Work in IETF</w:t>
        </w:r>
        <w:r w:rsidR="00061179">
          <w:rPr>
            <w:webHidden/>
          </w:rPr>
          <w:tab/>
        </w:r>
        <w:r w:rsidR="00061179">
          <w:rPr>
            <w:webHidden/>
          </w:rPr>
          <w:fldChar w:fldCharType="begin"/>
        </w:r>
        <w:r w:rsidR="00061179">
          <w:rPr>
            <w:webHidden/>
          </w:rPr>
          <w:instrText xml:space="preserve"> PAGEREF _Toc483572768 \h </w:instrText>
        </w:r>
        <w:r w:rsidR="00061179">
          <w:rPr>
            <w:webHidden/>
          </w:rPr>
        </w:r>
        <w:r w:rsidR="00061179">
          <w:rPr>
            <w:webHidden/>
          </w:rPr>
          <w:fldChar w:fldCharType="separate"/>
        </w:r>
        <w:r w:rsidR="00061179">
          <w:rPr>
            <w:webHidden/>
          </w:rPr>
          <w:t>11</w:t>
        </w:r>
        <w:r w:rsidR="00061179">
          <w:rPr>
            <w:webHidden/>
          </w:rPr>
          <w:fldChar w:fldCharType="end"/>
        </w:r>
      </w:hyperlink>
    </w:p>
    <w:p w:rsidR="00061179" w:rsidRDefault="009B43FA">
      <w:pPr>
        <w:pStyle w:val="TOC3"/>
        <w:rPr>
          <w:rFonts w:asciiTheme="minorHAnsi" w:eastAsiaTheme="minorEastAsia" w:hAnsiTheme="minorHAnsi" w:cstheme="minorBidi"/>
          <w:kern w:val="2"/>
          <w:sz w:val="21"/>
          <w:szCs w:val="22"/>
          <w:lang w:eastAsia="zh-CN"/>
        </w:rPr>
      </w:pPr>
      <w:hyperlink w:anchor="_Toc483572769" w:history="1">
        <w:r w:rsidR="00061179" w:rsidRPr="003F740A">
          <w:rPr>
            <w:rStyle w:val="Hyperlink"/>
            <w:lang w:eastAsia="zh-CN"/>
          </w:rPr>
          <w:t>5.2.1.</w:t>
        </w:r>
        <w:r w:rsidR="00061179" w:rsidRPr="003F740A">
          <w:rPr>
            <w:rStyle w:val="Hyperlink"/>
          </w:rPr>
          <w:t xml:space="preserve"> Autonomic Networking Integrated Model and Approach (ANIMA)</w:t>
        </w:r>
        <w:r w:rsidR="00061179">
          <w:rPr>
            <w:webHidden/>
          </w:rPr>
          <w:tab/>
        </w:r>
        <w:r w:rsidR="00061179">
          <w:rPr>
            <w:webHidden/>
          </w:rPr>
          <w:fldChar w:fldCharType="begin"/>
        </w:r>
        <w:r w:rsidR="00061179">
          <w:rPr>
            <w:webHidden/>
          </w:rPr>
          <w:instrText xml:space="preserve"> PAGEREF _Toc483572769 \h </w:instrText>
        </w:r>
        <w:r w:rsidR="00061179">
          <w:rPr>
            <w:webHidden/>
          </w:rPr>
        </w:r>
        <w:r w:rsidR="00061179">
          <w:rPr>
            <w:webHidden/>
          </w:rPr>
          <w:fldChar w:fldCharType="separate"/>
        </w:r>
        <w:r w:rsidR="00061179">
          <w:rPr>
            <w:webHidden/>
          </w:rPr>
          <w:t>11</w:t>
        </w:r>
        <w:r w:rsidR="00061179">
          <w:rPr>
            <w:webHidden/>
          </w:rPr>
          <w:fldChar w:fldCharType="end"/>
        </w:r>
      </w:hyperlink>
    </w:p>
    <w:p w:rsidR="00061179" w:rsidRDefault="009B43FA">
      <w:pPr>
        <w:pStyle w:val="TOC3"/>
        <w:rPr>
          <w:rFonts w:asciiTheme="minorHAnsi" w:eastAsiaTheme="minorEastAsia" w:hAnsiTheme="minorHAnsi" w:cstheme="minorBidi"/>
          <w:kern w:val="2"/>
          <w:sz w:val="21"/>
          <w:szCs w:val="22"/>
          <w:lang w:eastAsia="zh-CN"/>
        </w:rPr>
      </w:pPr>
      <w:hyperlink w:anchor="_Toc483572770" w:history="1">
        <w:r w:rsidR="00061179" w:rsidRPr="003F740A">
          <w:rPr>
            <w:rStyle w:val="Hyperlink"/>
            <w:lang w:eastAsia="zh-CN"/>
          </w:rPr>
          <w:t>5.2.2.</w:t>
        </w:r>
        <w:r w:rsidR="00061179" w:rsidRPr="003F740A">
          <w:rPr>
            <w:rStyle w:val="Hyperlink"/>
          </w:rPr>
          <w:t xml:space="preserve"> Abstraction and Control of Traffic Engineered Networks (ACTN)</w:t>
        </w:r>
        <w:r w:rsidR="00061179">
          <w:rPr>
            <w:webHidden/>
          </w:rPr>
          <w:tab/>
        </w:r>
        <w:r w:rsidR="00061179">
          <w:rPr>
            <w:webHidden/>
          </w:rPr>
          <w:fldChar w:fldCharType="begin"/>
        </w:r>
        <w:r w:rsidR="00061179">
          <w:rPr>
            <w:webHidden/>
          </w:rPr>
          <w:instrText xml:space="preserve"> PAGEREF _Toc483572770 \h </w:instrText>
        </w:r>
        <w:r w:rsidR="00061179">
          <w:rPr>
            <w:webHidden/>
          </w:rPr>
        </w:r>
        <w:r w:rsidR="00061179">
          <w:rPr>
            <w:webHidden/>
          </w:rPr>
          <w:fldChar w:fldCharType="separate"/>
        </w:r>
        <w:r w:rsidR="00061179">
          <w:rPr>
            <w:webHidden/>
          </w:rPr>
          <w:t>11</w:t>
        </w:r>
        <w:r w:rsidR="00061179">
          <w:rPr>
            <w:webHidden/>
          </w:rPr>
          <w:fldChar w:fldCharType="end"/>
        </w:r>
      </w:hyperlink>
    </w:p>
    <w:p w:rsidR="00061179" w:rsidRDefault="009B43FA">
      <w:pPr>
        <w:pStyle w:val="TOC3"/>
        <w:rPr>
          <w:rFonts w:asciiTheme="minorHAnsi" w:eastAsiaTheme="minorEastAsia" w:hAnsiTheme="minorHAnsi" w:cstheme="minorBidi"/>
          <w:kern w:val="2"/>
          <w:sz w:val="21"/>
          <w:szCs w:val="22"/>
          <w:lang w:eastAsia="zh-CN"/>
        </w:rPr>
      </w:pPr>
      <w:hyperlink w:anchor="_Toc483572771" w:history="1">
        <w:r w:rsidR="00061179" w:rsidRPr="003F740A">
          <w:rPr>
            <w:rStyle w:val="Hyperlink"/>
          </w:rPr>
          <w:t>5.2.3. Path Computation Element Communication Protocol (PCEP)</w:t>
        </w:r>
        <w:r w:rsidR="00061179">
          <w:rPr>
            <w:webHidden/>
          </w:rPr>
          <w:tab/>
        </w:r>
        <w:r w:rsidR="00061179">
          <w:rPr>
            <w:webHidden/>
          </w:rPr>
          <w:fldChar w:fldCharType="begin"/>
        </w:r>
        <w:r w:rsidR="00061179">
          <w:rPr>
            <w:webHidden/>
          </w:rPr>
          <w:instrText xml:space="preserve"> PAGEREF _Toc483572771 \h </w:instrText>
        </w:r>
        <w:r w:rsidR="00061179">
          <w:rPr>
            <w:webHidden/>
          </w:rPr>
        </w:r>
        <w:r w:rsidR="00061179">
          <w:rPr>
            <w:webHidden/>
          </w:rPr>
          <w:fldChar w:fldCharType="separate"/>
        </w:r>
        <w:r w:rsidR="00061179">
          <w:rPr>
            <w:webHidden/>
          </w:rPr>
          <w:t>13</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72" w:history="1">
        <w:r w:rsidR="00061179" w:rsidRPr="003F740A">
          <w:rPr>
            <w:rStyle w:val="Hyperlink"/>
          </w:rPr>
          <w:t>5.3. Other Potential Solutions</w:t>
        </w:r>
        <w:r w:rsidR="00061179">
          <w:rPr>
            <w:webHidden/>
          </w:rPr>
          <w:tab/>
        </w:r>
        <w:r w:rsidR="00061179">
          <w:rPr>
            <w:webHidden/>
          </w:rPr>
          <w:fldChar w:fldCharType="begin"/>
        </w:r>
        <w:r w:rsidR="00061179">
          <w:rPr>
            <w:webHidden/>
          </w:rPr>
          <w:instrText xml:space="preserve"> PAGEREF _Toc483572772 \h </w:instrText>
        </w:r>
        <w:r w:rsidR="00061179">
          <w:rPr>
            <w:webHidden/>
          </w:rPr>
        </w:r>
        <w:r w:rsidR="00061179">
          <w:rPr>
            <w:webHidden/>
          </w:rPr>
          <w:fldChar w:fldCharType="separate"/>
        </w:r>
        <w:r w:rsidR="00061179">
          <w:rPr>
            <w:webHidden/>
          </w:rPr>
          <w:t>14</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773" w:history="1">
        <w:r w:rsidR="00061179" w:rsidRPr="003F740A">
          <w:rPr>
            <w:rStyle w:val="Hyperlink"/>
          </w:rPr>
          <w:t>6. Guaranteed Slice Performance and Isolation</w:t>
        </w:r>
        <w:r w:rsidR="00061179">
          <w:rPr>
            <w:webHidden/>
          </w:rPr>
          <w:tab/>
        </w:r>
        <w:r w:rsidR="00061179">
          <w:rPr>
            <w:webHidden/>
          </w:rPr>
          <w:fldChar w:fldCharType="begin"/>
        </w:r>
        <w:r w:rsidR="00061179">
          <w:rPr>
            <w:webHidden/>
          </w:rPr>
          <w:instrText xml:space="preserve"> PAGEREF _Toc483572773 \h </w:instrText>
        </w:r>
        <w:r w:rsidR="00061179">
          <w:rPr>
            <w:webHidden/>
          </w:rPr>
        </w:r>
        <w:r w:rsidR="00061179">
          <w:rPr>
            <w:webHidden/>
          </w:rPr>
          <w:fldChar w:fldCharType="separate"/>
        </w:r>
        <w:r w:rsidR="00061179">
          <w:rPr>
            <w:webHidden/>
          </w:rPr>
          <w:t>14</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74" w:history="1">
        <w:r w:rsidR="00061179" w:rsidRPr="003F740A">
          <w:rPr>
            <w:rStyle w:val="Hyperlink"/>
          </w:rPr>
          <w:t>6.1. Description</w:t>
        </w:r>
        <w:r w:rsidR="00061179">
          <w:rPr>
            <w:webHidden/>
          </w:rPr>
          <w:tab/>
        </w:r>
        <w:r w:rsidR="00061179">
          <w:rPr>
            <w:webHidden/>
          </w:rPr>
          <w:fldChar w:fldCharType="begin"/>
        </w:r>
        <w:r w:rsidR="00061179">
          <w:rPr>
            <w:webHidden/>
          </w:rPr>
          <w:instrText xml:space="preserve"> PAGEREF _Toc483572774 \h </w:instrText>
        </w:r>
        <w:r w:rsidR="00061179">
          <w:rPr>
            <w:webHidden/>
          </w:rPr>
        </w:r>
        <w:r w:rsidR="00061179">
          <w:rPr>
            <w:webHidden/>
          </w:rPr>
          <w:fldChar w:fldCharType="separate"/>
        </w:r>
        <w:r w:rsidR="00061179">
          <w:rPr>
            <w:webHidden/>
          </w:rPr>
          <w:t>14</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75" w:history="1">
        <w:r w:rsidR="00061179" w:rsidRPr="003F740A">
          <w:rPr>
            <w:rStyle w:val="Hyperlink"/>
          </w:rPr>
          <w:t>6.2. Related Work in IETF</w:t>
        </w:r>
        <w:r w:rsidR="00061179">
          <w:rPr>
            <w:webHidden/>
          </w:rPr>
          <w:tab/>
        </w:r>
        <w:r w:rsidR="00061179">
          <w:rPr>
            <w:webHidden/>
          </w:rPr>
          <w:fldChar w:fldCharType="begin"/>
        </w:r>
        <w:r w:rsidR="00061179">
          <w:rPr>
            <w:webHidden/>
          </w:rPr>
          <w:instrText xml:space="preserve"> PAGEREF _Toc483572775 \h </w:instrText>
        </w:r>
        <w:r w:rsidR="00061179">
          <w:rPr>
            <w:webHidden/>
          </w:rPr>
        </w:r>
        <w:r w:rsidR="00061179">
          <w:rPr>
            <w:webHidden/>
          </w:rPr>
          <w:fldChar w:fldCharType="separate"/>
        </w:r>
        <w:r w:rsidR="00061179">
          <w:rPr>
            <w:webHidden/>
          </w:rPr>
          <w:t>15</w:t>
        </w:r>
        <w:r w:rsidR="00061179">
          <w:rPr>
            <w:webHidden/>
          </w:rPr>
          <w:fldChar w:fldCharType="end"/>
        </w:r>
      </w:hyperlink>
    </w:p>
    <w:p w:rsidR="00061179" w:rsidRDefault="009B43FA">
      <w:pPr>
        <w:pStyle w:val="TOC3"/>
        <w:rPr>
          <w:rFonts w:asciiTheme="minorHAnsi" w:eastAsiaTheme="minorEastAsia" w:hAnsiTheme="minorHAnsi" w:cstheme="minorBidi"/>
          <w:kern w:val="2"/>
          <w:sz w:val="21"/>
          <w:szCs w:val="22"/>
          <w:lang w:eastAsia="zh-CN"/>
        </w:rPr>
      </w:pPr>
      <w:hyperlink w:anchor="_Toc483572776" w:history="1">
        <w:r w:rsidR="00061179" w:rsidRPr="003F740A">
          <w:rPr>
            <w:rStyle w:val="Hyperlink"/>
          </w:rPr>
          <w:t>6.2.1. Virtual Private Networks</w:t>
        </w:r>
        <w:r w:rsidR="00061179">
          <w:rPr>
            <w:webHidden/>
          </w:rPr>
          <w:tab/>
        </w:r>
        <w:r w:rsidR="00061179">
          <w:rPr>
            <w:webHidden/>
          </w:rPr>
          <w:fldChar w:fldCharType="begin"/>
        </w:r>
        <w:r w:rsidR="00061179">
          <w:rPr>
            <w:webHidden/>
          </w:rPr>
          <w:instrText xml:space="preserve"> PAGEREF _Toc483572776 \h </w:instrText>
        </w:r>
        <w:r w:rsidR="00061179">
          <w:rPr>
            <w:webHidden/>
          </w:rPr>
        </w:r>
        <w:r w:rsidR="00061179">
          <w:rPr>
            <w:webHidden/>
          </w:rPr>
          <w:fldChar w:fldCharType="separate"/>
        </w:r>
        <w:r w:rsidR="00061179">
          <w:rPr>
            <w:webHidden/>
          </w:rPr>
          <w:t>15</w:t>
        </w:r>
        <w:r w:rsidR="00061179">
          <w:rPr>
            <w:webHidden/>
          </w:rPr>
          <w:fldChar w:fldCharType="end"/>
        </w:r>
      </w:hyperlink>
    </w:p>
    <w:p w:rsidR="00061179" w:rsidRDefault="009B43FA">
      <w:pPr>
        <w:pStyle w:val="TOC3"/>
        <w:rPr>
          <w:rFonts w:asciiTheme="minorHAnsi" w:eastAsiaTheme="minorEastAsia" w:hAnsiTheme="minorHAnsi" w:cstheme="minorBidi"/>
          <w:kern w:val="2"/>
          <w:sz w:val="21"/>
          <w:szCs w:val="22"/>
          <w:lang w:eastAsia="zh-CN"/>
        </w:rPr>
      </w:pPr>
      <w:hyperlink w:anchor="_Toc483572777" w:history="1">
        <w:r w:rsidR="00061179" w:rsidRPr="003F740A">
          <w:rPr>
            <w:rStyle w:val="Hyperlink"/>
          </w:rPr>
          <w:t>6.2.2. NVO3</w:t>
        </w:r>
        <w:r w:rsidR="00061179">
          <w:rPr>
            <w:webHidden/>
          </w:rPr>
          <w:tab/>
        </w:r>
        <w:r w:rsidR="00061179">
          <w:rPr>
            <w:webHidden/>
          </w:rPr>
          <w:fldChar w:fldCharType="begin"/>
        </w:r>
        <w:r w:rsidR="00061179">
          <w:rPr>
            <w:webHidden/>
          </w:rPr>
          <w:instrText xml:space="preserve"> PAGEREF _Toc483572777 \h </w:instrText>
        </w:r>
        <w:r w:rsidR="00061179">
          <w:rPr>
            <w:webHidden/>
          </w:rPr>
        </w:r>
        <w:r w:rsidR="00061179">
          <w:rPr>
            <w:webHidden/>
          </w:rPr>
          <w:fldChar w:fldCharType="separate"/>
        </w:r>
        <w:r w:rsidR="00061179">
          <w:rPr>
            <w:webHidden/>
          </w:rPr>
          <w:t>15</w:t>
        </w:r>
        <w:r w:rsidR="00061179">
          <w:rPr>
            <w:webHidden/>
          </w:rPr>
          <w:fldChar w:fldCharType="end"/>
        </w:r>
      </w:hyperlink>
    </w:p>
    <w:p w:rsidR="00061179" w:rsidRDefault="009B43FA">
      <w:pPr>
        <w:pStyle w:val="TOC3"/>
        <w:rPr>
          <w:rFonts w:asciiTheme="minorHAnsi" w:eastAsiaTheme="minorEastAsia" w:hAnsiTheme="minorHAnsi" w:cstheme="minorBidi"/>
          <w:kern w:val="2"/>
          <w:sz w:val="21"/>
          <w:szCs w:val="22"/>
          <w:lang w:eastAsia="zh-CN"/>
        </w:rPr>
      </w:pPr>
      <w:hyperlink w:anchor="_Toc483572778" w:history="1">
        <w:r w:rsidR="00061179" w:rsidRPr="003F740A">
          <w:rPr>
            <w:rStyle w:val="Hyperlink"/>
          </w:rPr>
          <w:t>6.2.3.</w:t>
        </w:r>
        <w:r w:rsidR="00061179" w:rsidRPr="003F740A">
          <w:rPr>
            <w:rStyle w:val="Hyperlink"/>
            <w:lang w:eastAsia="zh-CN"/>
          </w:rPr>
          <w:t xml:space="preserve"> R</w:t>
        </w:r>
        <w:r w:rsidR="00061179" w:rsidRPr="003F740A">
          <w:rPr>
            <w:rStyle w:val="Hyperlink"/>
          </w:rPr>
          <w:t>SVP-TE</w:t>
        </w:r>
        <w:r w:rsidR="00061179">
          <w:rPr>
            <w:webHidden/>
          </w:rPr>
          <w:tab/>
        </w:r>
        <w:r w:rsidR="00061179">
          <w:rPr>
            <w:webHidden/>
          </w:rPr>
          <w:fldChar w:fldCharType="begin"/>
        </w:r>
        <w:r w:rsidR="00061179">
          <w:rPr>
            <w:webHidden/>
          </w:rPr>
          <w:instrText xml:space="preserve"> PAGEREF _Toc483572778 \h </w:instrText>
        </w:r>
        <w:r w:rsidR="00061179">
          <w:rPr>
            <w:webHidden/>
          </w:rPr>
        </w:r>
        <w:r w:rsidR="00061179">
          <w:rPr>
            <w:webHidden/>
          </w:rPr>
          <w:fldChar w:fldCharType="separate"/>
        </w:r>
        <w:r w:rsidR="00061179">
          <w:rPr>
            <w:webHidden/>
          </w:rPr>
          <w:t>15</w:t>
        </w:r>
        <w:r w:rsidR="00061179">
          <w:rPr>
            <w:webHidden/>
          </w:rPr>
          <w:fldChar w:fldCharType="end"/>
        </w:r>
      </w:hyperlink>
    </w:p>
    <w:p w:rsidR="00061179" w:rsidRDefault="009B43FA">
      <w:pPr>
        <w:pStyle w:val="TOC3"/>
        <w:rPr>
          <w:rFonts w:asciiTheme="minorHAnsi" w:eastAsiaTheme="minorEastAsia" w:hAnsiTheme="minorHAnsi" w:cstheme="minorBidi"/>
          <w:kern w:val="2"/>
          <w:sz w:val="21"/>
          <w:szCs w:val="22"/>
          <w:lang w:eastAsia="zh-CN"/>
        </w:rPr>
      </w:pPr>
      <w:hyperlink w:anchor="_Toc483572779" w:history="1">
        <w:r w:rsidR="00061179" w:rsidRPr="003F740A">
          <w:rPr>
            <w:rStyle w:val="Hyperlink"/>
            <w:lang w:eastAsia="zh-CN"/>
          </w:rPr>
          <w:t>6.2.4. Segment Routing</w:t>
        </w:r>
        <w:r w:rsidR="00061179">
          <w:rPr>
            <w:webHidden/>
          </w:rPr>
          <w:tab/>
        </w:r>
        <w:r w:rsidR="00061179">
          <w:rPr>
            <w:webHidden/>
          </w:rPr>
          <w:fldChar w:fldCharType="begin"/>
        </w:r>
        <w:r w:rsidR="00061179">
          <w:rPr>
            <w:webHidden/>
          </w:rPr>
          <w:instrText xml:space="preserve"> PAGEREF _Toc483572779 \h </w:instrText>
        </w:r>
        <w:r w:rsidR="00061179">
          <w:rPr>
            <w:webHidden/>
          </w:rPr>
        </w:r>
        <w:r w:rsidR="00061179">
          <w:rPr>
            <w:webHidden/>
          </w:rPr>
          <w:fldChar w:fldCharType="separate"/>
        </w:r>
        <w:r w:rsidR="00061179">
          <w:rPr>
            <w:webHidden/>
          </w:rPr>
          <w:t>15</w:t>
        </w:r>
        <w:r w:rsidR="00061179">
          <w:rPr>
            <w:webHidden/>
          </w:rPr>
          <w:fldChar w:fldCharType="end"/>
        </w:r>
      </w:hyperlink>
    </w:p>
    <w:p w:rsidR="00061179" w:rsidRDefault="009B43FA">
      <w:pPr>
        <w:pStyle w:val="TOC3"/>
        <w:rPr>
          <w:rFonts w:asciiTheme="minorHAnsi" w:eastAsiaTheme="minorEastAsia" w:hAnsiTheme="minorHAnsi" w:cstheme="minorBidi"/>
          <w:kern w:val="2"/>
          <w:sz w:val="21"/>
          <w:szCs w:val="22"/>
          <w:lang w:eastAsia="zh-CN"/>
        </w:rPr>
      </w:pPr>
      <w:hyperlink w:anchor="_Toc483572780" w:history="1">
        <w:r w:rsidR="00061179" w:rsidRPr="003F740A">
          <w:rPr>
            <w:rStyle w:val="Hyperlink"/>
            <w:lang w:eastAsia="zh-CN"/>
          </w:rPr>
          <w:t>6.2.5. Deterministic Networking</w:t>
        </w:r>
        <w:r w:rsidR="00061179">
          <w:rPr>
            <w:webHidden/>
          </w:rPr>
          <w:tab/>
        </w:r>
        <w:r w:rsidR="00061179">
          <w:rPr>
            <w:webHidden/>
          </w:rPr>
          <w:fldChar w:fldCharType="begin"/>
        </w:r>
        <w:r w:rsidR="00061179">
          <w:rPr>
            <w:webHidden/>
          </w:rPr>
          <w:instrText xml:space="preserve"> PAGEREF _Toc483572780 \h </w:instrText>
        </w:r>
        <w:r w:rsidR="00061179">
          <w:rPr>
            <w:webHidden/>
          </w:rPr>
        </w:r>
        <w:r w:rsidR="00061179">
          <w:rPr>
            <w:webHidden/>
          </w:rPr>
          <w:fldChar w:fldCharType="separate"/>
        </w:r>
        <w:r w:rsidR="00061179">
          <w:rPr>
            <w:webHidden/>
          </w:rPr>
          <w:t>16</w:t>
        </w:r>
        <w:r w:rsidR="00061179">
          <w:rPr>
            <w:webHidden/>
          </w:rPr>
          <w:fldChar w:fldCharType="end"/>
        </w:r>
      </w:hyperlink>
    </w:p>
    <w:p w:rsidR="00061179" w:rsidRDefault="009B43FA">
      <w:pPr>
        <w:pStyle w:val="TOC3"/>
        <w:rPr>
          <w:rFonts w:asciiTheme="minorHAnsi" w:eastAsiaTheme="minorEastAsia" w:hAnsiTheme="minorHAnsi" w:cstheme="minorBidi"/>
          <w:kern w:val="2"/>
          <w:sz w:val="21"/>
          <w:szCs w:val="22"/>
          <w:lang w:eastAsia="zh-CN"/>
        </w:rPr>
      </w:pPr>
      <w:hyperlink w:anchor="_Toc483572781" w:history="1">
        <w:r w:rsidR="00061179" w:rsidRPr="003F740A">
          <w:rPr>
            <w:rStyle w:val="Hyperlink"/>
            <w:lang w:eastAsia="zh-CN"/>
          </w:rPr>
          <w:t>6.2.6. Flexible Ethernet</w:t>
        </w:r>
        <w:r w:rsidR="00061179">
          <w:rPr>
            <w:webHidden/>
          </w:rPr>
          <w:tab/>
        </w:r>
        <w:r w:rsidR="00061179">
          <w:rPr>
            <w:webHidden/>
          </w:rPr>
          <w:fldChar w:fldCharType="begin"/>
        </w:r>
        <w:r w:rsidR="00061179">
          <w:rPr>
            <w:webHidden/>
          </w:rPr>
          <w:instrText xml:space="preserve"> PAGEREF _Toc483572781 \h </w:instrText>
        </w:r>
        <w:r w:rsidR="00061179">
          <w:rPr>
            <w:webHidden/>
          </w:rPr>
        </w:r>
        <w:r w:rsidR="00061179">
          <w:rPr>
            <w:webHidden/>
          </w:rPr>
          <w:fldChar w:fldCharType="separate"/>
        </w:r>
        <w:r w:rsidR="00061179">
          <w:rPr>
            <w:webHidden/>
          </w:rPr>
          <w:t>16</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782" w:history="1">
        <w:r w:rsidR="00061179" w:rsidRPr="003F740A">
          <w:rPr>
            <w:rStyle w:val="Hyperlink"/>
          </w:rPr>
          <w:t>7. Slice Discovery and Identification</w:t>
        </w:r>
        <w:r w:rsidR="00061179">
          <w:rPr>
            <w:webHidden/>
          </w:rPr>
          <w:tab/>
        </w:r>
        <w:r w:rsidR="00061179">
          <w:rPr>
            <w:webHidden/>
          </w:rPr>
          <w:fldChar w:fldCharType="begin"/>
        </w:r>
        <w:r w:rsidR="00061179">
          <w:rPr>
            <w:webHidden/>
          </w:rPr>
          <w:instrText xml:space="preserve"> PAGEREF _Toc483572782 \h </w:instrText>
        </w:r>
        <w:r w:rsidR="00061179">
          <w:rPr>
            <w:webHidden/>
          </w:rPr>
        </w:r>
        <w:r w:rsidR="00061179">
          <w:rPr>
            <w:webHidden/>
          </w:rPr>
          <w:fldChar w:fldCharType="separate"/>
        </w:r>
        <w:r w:rsidR="00061179">
          <w:rPr>
            <w:webHidden/>
          </w:rPr>
          <w:t>17</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83" w:history="1">
        <w:r w:rsidR="00061179" w:rsidRPr="003F740A">
          <w:rPr>
            <w:rStyle w:val="Hyperlink"/>
          </w:rPr>
          <w:t>7.1. Description</w:t>
        </w:r>
        <w:r w:rsidR="00061179">
          <w:rPr>
            <w:webHidden/>
          </w:rPr>
          <w:tab/>
        </w:r>
        <w:r w:rsidR="00061179">
          <w:rPr>
            <w:webHidden/>
          </w:rPr>
          <w:fldChar w:fldCharType="begin"/>
        </w:r>
        <w:r w:rsidR="00061179">
          <w:rPr>
            <w:webHidden/>
          </w:rPr>
          <w:instrText xml:space="preserve"> PAGEREF _Toc483572783 \h </w:instrText>
        </w:r>
        <w:r w:rsidR="00061179">
          <w:rPr>
            <w:webHidden/>
          </w:rPr>
        </w:r>
        <w:r w:rsidR="00061179">
          <w:rPr>
            <w:webHidden/>
          </w:rPr>
          <w:fldChar w:fldCharType="separate"/>
        </w:r>
        <w:r w:rsidR="00061179">
          <w:rPr>
            <w:webHidden/>
          </w:rPr>
          <w:t>17</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84" w:history="1">
        <w:r w:rsidR="00061179" w:rsidRPr="003F740A">
          <w:rPr>
            <w:rStyle w:val="Hyperlink"/>
          </w:rPr>
          <w:t>7.2. Related work in IETF</w:t>
        </w:r>
        <w:r w:rsidR="00061179">
          <w:rPr>
            <w:webHidden/>
          </w:rPr>
          <w:tab/>
        </w:r>
        <w:r w:rsidR="00061179">
          <w:rPr>
            <w:webHidden/>
          </w:rPr>
          <w:fldChar w:fldCharType="begin"/>
        </w:r>
        <w:r w:rsidR="00061179">
          <w:rPr>
            <w:webHidden/>
          </w:rPr>
          <w:instrText xml:space="preserve"> PAGEREF _Toc483572784 \h </w:instrText>
        </w:r>
        <w:r w:rsidR="00061179">
          <w:rPr>
            <w:webHidden/>
          </w:rPr>
        </w:r>
        <w:r w:rsidR="00061179">
          <w:rPr>
            <w:webHidden/>
          </w:rPr>
          <w:fldChar w:fldCharType="separate"/>
        </w:r>
        <w:r w:rsidR="00061179">
          <w:rPr>
            <w:webHidden/>
          </w:rPr>
          <w:t>17</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785" w:history="1">
        <w:r w:rsidR="00061179" w:rsidRPr="003F740A">
          <w:rPr>
            <w:rStyle w:val="Hyperlink"/>
          </w:rPr>
          <w:t>8. Network Slicing-Domain Abstraction</w:t>
        </w:r>
        <w:r w:rsidR="00061179">
          <w:rPr>
            <w:webHidden/>
          </w:rPr>
          <w:tab/>
        </w:r>
        <w:r w:rsidR="00061179">
          <w:rPr>
            <w:webHidden/>
          </w:rPr>
          <w:fldChar w:fldCharType="begin"/>
        </w:r>
        <w:r w:rsidR="00061179">
          <w:rPr>
            <w:webHidden/>
          </w:rPr>
          <w:instrText xml:space="preserve"> PAGEREF _Toc483572785 \h </w:instrText>
        </w:r>
        <w:r w:rsidR="00061179">
          <w:rPr>
            <w:webHidden/>
          </w:rPr>
        </w:r>
        <w:r w:rsidR="00061179">
          <w:rPr>
            <w:webHidden/>
          </w:rPr>
          <w:fldChar w:fldCharType="separate"/>
        </w:r>
        <w:r w:rsidR="00061179">
          <w:rPr>
            <w:webHidden/>
          </w:rPr>
          <w:t>17</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86" w:history="1">
        <w:r w:rsidR="00061179" w:rsidRPr="003F740A">
          <w:rPr>
            <w:rStyle w:val="Hyperlink"/>
          </w:rPr>
          <w:t>8.1. Traditional Network Abstraction Technolgoies</w:t>
        </w:r>
        <w:r w:rsidR="00061179">
          <w:rPr>
            <w:webHidden/>
          </w:rPr>
          <w:tab/>
        </w:r>
        <w:r w:rsidR="00061179">
          <w:rPr>
            <w:webHidden/>
          </w:rPr>
          <w:fldChar w:fldCharType="begin"/>
        </w:r>
        <w:r w:rsidR="00061179">
          <w:rPr>
            <w:webHidden/>
          </w:rPr>
          <w:instrText xml:space="preserve"> PAGEREF _Toc483572786 \h </w:instrText>
        </w:r>
        <w:r w:rsidR="00061179">
          <w:rPr>
            <w:webHidden/>
          </w:rPr>
        </w:r>
        <w:r w:rsidR="00061179">
          <w:rPr>
            <w:webHidden/>
          </w:rPr>
          <w:fldChar w:fldCharType="separate"/>
        </w:r>
        <w:r w:rsidR="00061179">
          <w:rPr>
            <w:webHidden/>
          </w:rPr>
          <w:t>17</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87" w:history="1">
        <w:r w:rsidR="00061179" w:rsidRPr="003F740A">
          <w:rPr>
            <w:rStyle w:val="Hyperlink"/>
          </w:rPr>
          <w:t>8.2. Decouping of Control Planes</w:t>
        </w:r>
        <w:r w:rsidR="00061179">
          <w:rPr>
            <w:webHidden/>
          </w:rPr>
          <w:tab/>
        </w:r>
        <w:r w:rsidR="00061179">
          <w:rPr>
            <w:webHidden/>
          </w:rPr>
          <w:fldChar w:fldCharType="begin"/>
        </w:r>
        <w:r w:rsidR="00061179">
          <w:rPr>
            <w:webHidden/>
          </w:rPr>
          <w:instrText xml:space="preserve"> PAGEREF _Toc483572787 \h </w:instrText>
        </w:r>
        <w:r w:rsidR="00061179">
          <w:rPr>
            <w:webHidden/>
          </w:rPr>
        </w:r>
        <w:r w:rsidR="00061179">
          <w:rPr>
            <w:webHidden/>
          </w:rPr>
          <w:fldChar w:fldCharType="separate"/>
        </w:r>
        <w:r w:rsidR="00061179">
          <w:rPr>
            <w:webHidden/>
          </w:rPr>
          <w:t>18</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88" w:history="1">
        <w:r w:rsidR="00061179" w:rsidRPr="003F740A">
          <w:rPr>
            <w:rStyle w:val="Hyperlink"/>
          </w:rPr>
          <w:t>8.3. Abstraction of Network in Network</w:t>
        </w:r>
        <w:r w:rsidR="00061179">
          <w:rPr>
            <w:webHidden/>
          </w:rPr>
          <w:tab/>
        </w:r>
        <w:r w:rsidR="00061179">
          <w:rPr>
            <w:webHidden/>
          </w:rPr>
          <w:fldChar w:fldCharType="begin"/>
        </w:r>
        <w:r w:rsidR="00061179">
          <w:rPr>
            <w:webHidden/>
          </w:rPr>
          <w:instrText xml:space="preserve"> PAGEREF _Toc483572788 \h </w:instrText>
        </w:r>
        <w:r w:rsidR="00061179">
          <w:rPr>
            <w:webHidden/>
          </w:rPr>
        </w:r>
        <w:r w:rsidR="00061179">
          <w:rPr>
            <w:webHidden/>
          </w:rPr>
          <w:fldChar w:fldCharType="separate"/>
        </w:r>
        <w:r w:rsidR="00061179">
          <w:rPr>
            <w:webHidden/>
          </w:rPr>
          <w:t>19</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89" w:history="1">
        <w:r w:rsidR="00061179" w:rsidRPr="003F740A">
          <w:rPr>
            <w:rStyle w:val="Hyperlink"/>
          </w:rPr>
          <w:t>8.4. Forwarding/Data-plane Abstraction</w:t>
        </w:r>
        <w:r w:rsidR="00061179">
          <w:rPr>
            <w:webHidden/>
          </w:rPr>
          <w:tab/>
        </w:r>
        <w:r w:rsidR="00061179">
          <w:rPr>
            <w:webHidden/>
          </w:rPr>
          <w:fldChar w:fldCharType="begin"/>
        </w:r>
        <w:r w:rsidR="00061179">
          <w:rPr>
            <w:webHidden/>
          </w:rPr>
          <w:instrText xml:space="preserve"> PAGEREF _Toc483572789 \h </w:instrText>
        </w:r>
        <w:r w:rsidR="00061179">
          <w:rPr>
            <w:webHidden/>
          </w:rPr>
        </w:r>
        <w:r w:rsidR="00061179">
          <w:rPr>
            <w:webHidden/>
          </w:rPr>
          <w:fldChar w:fldCharType="separate"/>
        </w:r>
        <w:r w:rsidR="00061179">
          <w:rPr>
            <w:webHidden/>
          </w:rPr>
          <w:t>19</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90" w:history="1">
        <w:r w:rsidR="00061179" w:rsidRPr="003F740A">
          <w:rPr>
            <w:rStyle w:val="Hyperlink"/>
          </w:rPr>
          <w:t>8.5. Notion of QoS in Network Slices</w:t>
        </w:r>
        <w:r w:rsidR="00061179">
          <w:rPr>
            <w:webHidden/>
          </w:rPr>
          <w:tab/>
        </w:r>
        <w:r w:rsidR="00061179">
          <w:rPr>
            <w:webHidden/>
          </w:rPr>
          <w:fldChar w:fldCharType="begin"/>
        </w:r>
        <w:r w:rsidR="00061179">
          <w:rPr>
            <w:webHidden/>
          </w:rPr>
          <w:instrText xml:space="preserve"> PAGEREF _Toc483572790 \h </w:instrText>
        </w:r>
        <w:r w:rsidR="00061179">
          <w:rPr>
            <w:webHidden/>
          </w:rPr>
        </w:r>
        <w:r w:rsidR="00061179">
          <w:rPr>
            <w:webHidden/>
          </w:rPr>
          <w:fldChar w:fldCharType="separate"/>
        </w:r>
        <w:r w:rsidR="00061179">
          <w:rPr>
            <w:webHidden/>
          </w:rPr>
          <w:t>20</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791" w:history="1">
        <w:r w:rsidR="00061179" w:rsidRPr="003F740A">
          <w:rPr>
            <w:rStyle w:val="Hyperlink"/>
          </w:rPr>
          <w:t>9. OAM Operation with Customized Granularity</w:t>
        </w:r>
        <w:r w:rsidR="00061179">
          <w:rPr>
            <w:webHidden/>
          </w:rPr>
          <w:tab/>
        </w:r>
        <w:r w:rsidR="00061179">
          <w:rPr>
            <w:webHidden/>
          </w:rPr>
          <w:fldChar w:fldCharType="begin"/>
        </w:r>
        <w:r w:rsidR="00061179">
          <w:rPr>
            <w:webHidden/>
          </w:rPr>
          <w:instrText xml:space="preserve"> PAGEREF _Toc483572791 \h </w:instrText>
        </w:r>
        <w:r w:rsidR="00061179">
          <w:rPr>
            <w:webHidden/>
          </w:rPr>
        </w:r>
        <w:r w:rsidR="00061179">
          <w:rPr>
            <w:webHidden/>
          </w:rPr>
          <w:fldChar w:fldCharType="separate"/>
        </w:r>
        <w:r w:rsidR="00061179">
          <w:rPr>
            <w:webHidden/>
          </w:rPr>
          <w:t>20</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92" w:history="1">
        <w:r w:rsidR="00061179" w:rsidRPr="003F740A">
          <w:rPr>
            <w:rStyle w:val="Hyperlink"/>
          </w:rPr>
          <w:t>9.1. Description</w:t>
        </w:r>
        <w:r w:rsidR="00061179">
          <w:rPr>
            <w:webHidden/>
          </w:rPr>
          <w:tab/>
        </w:r>
        <w:r w:rsidR="00061179">
          <w:rPr>
            <w:webHidden/>
          </w:rPr>
          <w:fldChar w:fldCharType="begin"/>
        </w:r>
        <w:r w:rsidR="00061179">
          <w:rPr>
            <w:webHidden/>
          </w:rPr>
          <w:instrText xml:space="preserve"> PAGEREF _Toc483572792 \h </w:instrText>
        </w:r>
        <w:r w:rsidR="00061179">
          <w:rPr>
            <w:webHidden/>
          </w:rPr>
        </w:r>
        <w:r w:rsidR="00061179">
          <w:rPr>
            <w:webHidden/>
          </w:rPr>
          <w:fldChar w:fldCharType="separate"/>
        </w:r>
        <w:r w:rsidR="00061179">
          <w:rPr>
            <w:webHidden/>
          </w:rPr>
          <w:t>20</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793" w:history="1">
        <w:r w:rsidR="00061179" w:rsidRPr="003F740A">
          <w:rPr>
            <w:rStyle w:val="Hyperlink"/>
          </w:rPr>
          <w:t>9.2. Related Work in IETF</w:t>
        </w:r>
        <w:r w:rsidR="00061179">
          <w:rPr>
            <w:webHidden/>
          </w:rPr>
          <w:tab/>
        </w:r>
        <w:r w:rsidR="00061179">
          <w:rPr>
            <w:webHidden/>
          </w:rPr>
          <w:fldChar w:fldCharType="begin"/>
        </w:r>
        <w:r w:rsidR="00061179">
          <w:rPr>
            <w:webHidden/>
          </w:rPr>
          <w:instrText xml:space="preserve"> PAGEREF _Toc483572793 \h </w:instrText>
        </w:r>
        <w:r w:rsidR="00061179">
          <w:rPr>
            <w:webHidden/>
          </w:rPr>
        </w:r>
        <w:r w:rsidR="00061179">
          <w:rPr>
            <w:webHidden/>
          </w:rPr>
          <w:fldChar w:fldCharType="separate"/>
        </w:r>
        <w:r w:rsidR="00061179">
          <w:rPr>
            <w:webHidden/>
          </w:rPr>
          <w:t>21</w:t>
        </w:r>
        <w:r w:rsidR="00061179">
          <w:rPr>
            <w:webHidden/>
          </w:rPr>
          <w:fldChar w:fldCharType="end"/>
        </w:r>
      </w:hyperlink>
    </w:p>
    <w:p w:rsidR="00061179" w:rsidRDefault="009B43FA">
      <w:pPr>
        <w:pStyle w:val="TOC3"/>
        <w:rPr>
          <w:rFonts w:asciiTheme="minorHAnsi" w:eastAsiaTheme="minorEastAsia" w:hAnsiTheme="minorHAnsi" w:cstheme="minorBidi"/>
          <w:kern w:val="2"/>
          <w:sz w:val="21"/>
          <w:szCs w:val="22"/>
          <w:lang w:eastAsia="zh-CN"/>
        </w:rPr>
      </w:pPr>
      <w:hyperlink w:anchor="_Toc483572794" w:history="1">
        <w:r w:rsidR="00061179" w:rsidRPr="003F740A">
          <w:rPr>
            <w:rStyle w:val="Hyperlink"/>
            <w:lang w:eastAsia="zh-CN"/>
          </w:rPr>
          <w:t>9.2.1. Overview of OAM tools</w:t>
        </w:r>
        <w:r w:rsidR="00061179">
          <w:rPr>
            <w:webHidden/>
          </w:rPr>
          <w:tab/>
        </w:r>
        <w:r w:rsidR="00061179">
          <w:rPr>
            <w:webHidden/>
          </w:rPr>
          <w:fldChar w:fldCharType="begin"/>
        </w:r>
        <w:r w:rsidR="00061179">
          <w:rPr>
            <w:webHidden/>
          </w:rPr>
          <w:instrText xml:space="preserve"> PAGEREF _Toc483572794 \h </w:instrText>
        </w:r>
        <w:r w:rsidR="00061179">
          <w:rPr>
            <w:webHidden/>
          </w:rPr>
        </w:r>
        <w:r w:rsidR="00061179">
          <w:rPr>
            <w:webHidden/>
          </w:rPr>
          <w:fldChar w:fldCharType="separate"/>
        </w:r>
        <w:r w:rsidR="00061179">
          <w:rPr>
            <w:webHidden/>
          </w:rPr>
          <w:t>21</w:t>
        </w:r>
        <w:r w:rsidR="00061179">
          <w:rPr>
            <w:webHidden/>
          </w:rPr>
          <w:fldChar w:fldCharType="end"/>
        </w:r>
      </w:hyperlink>
    </w:p>
    <w:p w:rsidR="00061179" w:rsidRDefault="009B43FA">
      <w:pPr>
        <w:pStyle w:val="TOC3"/>
        <w:rPr>
          <w:rFonts w:asciiTheme="minorHAnsi" w:eastAsiaTheme="minorEastAsia" w:hAnsiTheme="minorHAnsi" w:cstheme="minorBidi"/>
          <w:kern w:val="2"/>
          <w:sz w:val="21"/>
          <w:szCs w:val="22"/>
          <w:lang w:eastAsia="zh-CN"/>
        </w:rPr>
      </w:pPr>
      <w:hyperlink w:anchor="_Toc483572795" w:history="1">
        <w:r w:rsidR="00061179" w:rsidRPr="003F740A">
          <w:rPr>
            <w:rStyle w:val="Hyperlink"/>
            <w:lang w:eastAsia="zh-CN"/>
          </w:rPr>
          <w:t>9.2.2. Overlay OAM</w:t>
        </w:r>
        <w:r w:rsidR="00061179">
          <w:rPr>
            <w:webHidden/>
          </w:rPr>
          <w:tab/>
        </w:r>
        <w:r w:rsidR="00061179">
          <w:rPr>
            <w:webHidden/>
          </w:rPr>
          <w:fldChar w:fldCharType="begin"/>
        </w:r>
        <w:r w:rsidR="00061179">
          <w:rPr>
            <w:webHidden/>
          </w:rPr>
          <w:instrText xml:space="preserve"> PAGEREF _Toc483572795 \h </w:instrText>
        </w:r>
        <w:r w:rsidR="00061179">
          <w:rPr>
            <w:webHidden/>
          </w:rPr>
        </w:r>
        <w:r w:rsidR="00061179">
          <w:rPr>
            <w:webHidden/>
          </w:rPr>
          <w:fldChar w:fldCharType="separate"/>
        </w:r>
        <w:r w:rsidR="00061179">
          <w:rPr>
            <w:webHidden/>
          </w:rPr>
          <w:t>22</w:t>
        </w:r>
        <w:r w:rsidR="00061179">
          <w:rPr>
            <w:webHidden/>
          </w:rPr>
          <w:fldChar w:fldCharType="end"/>
        </w:r>
      </w:hyperlink>
    </w:p>
    <w:p w:rsidR="00061179" w:rsidRDefault="009B43FA">
      <w:pPr>
        <w:pStyle w:val="TOC3"/>
        <w:rPr>
          <w:rFonts w:asciiTheme="minorHAnsi" w:eastAsiaTheme="minorEastAsia" w:hAnsiTheme="minorHAnsi" w:cstheme="minorBidi"/>
          <w:kern w:val="2"/>
          <w:sz w:val="21"/>
          <w:szCs w:val="22"/>
          <w:lang w:eastAsia="zh-CN"/>
        </w:rPr>
      </w:pPr>
      <w:hyperlink w:anchor="_Toc483572796" w:history="1">
        <w:r w:rsidR="00061179" w:rsidRPr="003F740A">
          <w:rPr>
            <w:rStyle w:val="Hyperlink"/>
            <w:lang w:eastAsia="zh-CN"/>
          </w:rPr>
          <w:t>9.2.3. Service Function Chaining</w:t>
        </w:r>
        <w:r w:rsidR="00061179">
          <w:rPr>
            <w:webHidden/>
          </w:rPr>
          <w:tab/>
        </w:r>
        <w:r w:rsidR="00061179">
          <w:rPr>
            <w:webHidden/>
          </w:rPr>
          <w:fldChar w:fldCharType="begin"/>
        </w:r>
        <w:r w:rsidR="00061179">
          <w:rPr>
            <w:webHidden/>
          </w:rPr>
          <w:instrText xml:space="preserve"> PAGEREF _Toc483572796 \h </w:instrText>
        </w:r>
        <w:r w:rsidR="00061179">
          <w:rPr>
            <w:webHidden/>
          </w:rPr>
        </w:r>
        <w:r w:rsidR="00061179">
          <w:rPr>
            <w:webHidden/>
          </w:rPr>
          <w:fldChar w:fldCharType="separate"/>
        </w:r>
        <w:r w:rsidR="00061179">
          <w:rPr>
            <w:webHidden/>
          </w:rPr>
          <w:t>22</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797" w:history="1">
        <w:r w:rsidR="00061179" w:rsidRPr="003F740A">
          <w:rPr>
            <w:rStyle w:val="Hyperlink"/>
          </w:rPr>
          <w:t>10. Gap Summary</w:t>
        </w:r>
        <w:r w:rsidR="00061179">
          <w:rPr>
            <w:webHidden/>
          </w:rPr>
          <w:tab/>
        </w:r>
        <w:r w:rsidR="00061179">
          <w:rPr>
            <w:webHidden/>
          </w:rPr>
          <w:fldChar w:fldCharType="begin"/>
        </w:r>
        <w:r w:rsidR="00061179">
          <w:rPr>
            <w:webHidden/>
          </w:rPr>
          <w:instrText xml:space="preserve"> PAGEREF _Toc483572797 \h </w:instrText>
        </w:r>
        <w:r w:rsidR="00061179">
          <w:rPr>
            <w:webHidden/>
          </w:rPr>
        </w:r>
        <w:r w:rsidR="00061179">
          <w:rPr>
            <w:webHidden/>
          </w:rPr>
          <w:fldChar w:fldCharType="separate"/>
        </w:r>
        <w:r w:rsidR="00061179">
          <w:rPr>
            <w:webHidden/>
          </w:rPr>
          <w:t>22</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798" w:history="1">
        <w:r w:rsidR="00061179" w:rsidRPr="003F740A">
          <w:rPr>
            <w:rStyle w:val="Hyperlink"/>
          </w:rPr>
          <w:t>11. Security Considerations</w:t>
        </w:r>
        <w:r w:rsidR="00061179">
          <w:rPr>
            <w:webHidden/>
          </w:rPr>
          <w:tab/>
        </w:r>
        <w:r w:rsidR="00061179">
          <w:rPr>
            <w:webHidden/>
          </w:rPr>
          <w:fldChar w:fldCharType="begin"/>
        </w:r>
        <w:r w:rsidR="00061179">
          <w:rPr>
            <w:webHidden/>
          </w:rPr>
          <w:instrText xml:space="preserve"> PAGEREF _Toc483572798 \h </w:instrText>
        </w:r>
        <w:r w:rsidR="00061179">
          <w:rPr>
            <w:webHidden/>
          </w:rPr>
        </w:r>
        <w:r w:rsidR="00061179">
          <w:rPr>
            <w:webHidden/>
          </w:rPr>
          <w:fldChar w:fldCharType="separate"/>
        </w:r>
        <w:r w:rsidR="00061179">
          <w:rPr>
            <w:webHidden/>
          </w:rPr>
          <w:t>23</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799" w:history="1">
        <w:r w:rsidR="00061179" w:rsidRPr="003F740A">
          <w:rPr>
            <w:rStyle w:val="Hyperlink"/>
          </w:rPr>
          <w:t>12. IANA Considerations</w:t>
        </w:r>
        <w:r w:rsidR="00061179">
          <w:rPr>
            <w:webHidden/>
          </w:rPr>
          <w:tab/>
        </w:r>
        <w:r w:rsidR="00061179">
          <w:rPr>
            <w:webHidden/>
          </w:rPr>
          <w:fldChar w:fldCharType="begin"/>
        </w:r>
        <w:r w:rsidR="00061179">
          <w:rPr>
            <w:webHidden/>
          </w:rPr>
          <w:instrText xml:space="preserve"> PAGEREF _Toc483572799 \h </w:instrText>
        </w:r>
        <w:r w:rsidR="00061179">
          <w:rPr>
            <w:webHidden/>
          </w:rPr>
        </w:r>
        <w:r w:rsidR="00061179">
          <w:rPr>
            <w:webHidden/>
          </w:rPr>
          <w:fldChar w:fldCharType="separate"/>
        </w:r>
        <w:r w:rsidR="00061179">
          <w:rPr>
            <w:webHidden/>
          </w:rPr>
          <w:t>23</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800" w:history="1">
        <w:r w:rsidR="00061179" w:rsidRPr="003F740A">
          <w:rPr>
            <w:rStyle w:val="Hyperlink"/>
          </w:rPr>
          <w:t>13. Acknowledgements</w:t>
        </w:r>
        <w:r w:rsidR="00061179">
          <w:rPr>
            <w:webHidden/>
          </w:rPr>
          <w:tab/>
        </w:r>
        <w:r w:rsidR="00061179">
          <w:rPr>
            <w:webHidden/>
          </w:rPr>
          <w:fldChar w:fldCharType="begin"/>
        </w:r>
        <w:r w:rsidR="00061179">
          <w:rPr>
            <w:webHidden/>
          </w:rPr>
          <w:instrText xml:space="preserve"> PAGEREF _Toc483572800 \h </w:instrText>
        </w:r>
        <w:r w:rsidR="00061179">
          <w:rPr>
            <w:webHidden/>
          </w:rPr>
        </w:r>
        <w:r w:rsidR="00061179">
          <w:rPr>
            <w:webHidden/>
          </w:rPr>
          <w:fldChar w:fldCharType="separate"/>
        </w:r>
        <w:r w:rsidR="00061179">
          <w:rPr>
            <w:webHidden/>
          </w:rPr>
          <w:t>23</w:t>
        </w:r>
        <w:r w:rsidR="00061179">
          <w:rPr>
            <w:webHidden/>
          </w:rPr>
          <w:fldChar w:fldCharType="end"/>
        </w:r>
      </w:hyperlink>
    </w:p>
    <w:p w:rsidR="00061179" w:rsidRDefault="009B43FA">
      <w:pPr>
        <w:pStyle w:val="TOC1"/>
        <w:rPr>
          <w:rFonts w:asciiTheme="minorHAnsi" w:eastAsiaTheme="minorEastAsia" w:hAnsiTheme="minorHAnsi" w:cstheme="minorBidi"/>
          <w:kern w:val="2"/>
          <w:sz w:val="21"/>
          <w:szCs w:val="22"/>
          <w:lang w:eastAsia="zh-CN"/>
        </w:rPr>
      </w:pPr>
      <w:hyperlink w:anchor="_Toc483572801" w:history="1">
        <w:r w:rsidR="00061179" w:rsidRPr="003F740A">
          <w:rPr>
            <w:rStyle w:val="Hyperlink"/>
            <w:lang w:eastAsia="zh-CN"/>
          </w:rPr>
          <w:t>14.</w:t>
        </w:r>
        <w:r w:rsidR="00061179" w:rsidRPr="003F740A">
          <w:rPr>
            <w:rStyle w:val="Hyperlink"/>
          </w:rPr>
          <w:t xml:space="preserve"> References</w:t>
        </w:r>
        <w:r w:rsidR="00061179">
          <w:rPr>
            <w:webHidden/>
          </w:rPr>
          <w:tab/>
        </w:r>
        <w:r w:rsidR="00061179">
          <w:rPr>
            <w:webHidden/>
          </w:rPr>
          <w:fldChar w:fldCharType="begin"/>
        </w:r>
        <w:r w:rsidR="00061179">
          <w:rPr>
            <w:webHidden/>
          </w:rPr>
          <w:instrText xml:space="preserve"> PAGEREF _Toc483572801 \h </w:instrText>
        </w:r>
        <w:r w:rsidR="00061179">
          <w:rPr>
            <w:webHidden/>
          </w:rPr>
        </w:r>
        <w:r w:rsidR="00061179">
          <w:rPr>
            <w:webHidden/>
          </w:rPr>
          <w:fldChar w:fldCharType="separate"/>
        </w:r>
        <w:r w:rsidR="00061179">
          <w:rPr>
            <w:webHidden/>
          </w:rPr>
          <w:t>23</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802" w:history="1">
        <w:r w:rsidR="00061179" w:rsidRPr="003F740A">
          <w:rPr>
            <w:rStyle w:val="Hyperlink"/>
          </w:rPr>
          <w:t>14.1. Normative References</w:t>
        </w:r>
        <w:r w:rsidR="00061179">
          <w:rPr>
            <w:webHidden/>
          </w:rPr>
          <w:tab/>
        </w:r>
        <w:r w:rsidR="00061179">
          <w:rPr>
            <w:webHidden/>
          </w:rPr>
          <w:fldChar w:fldCharType="begin"/>
        </w:r>
        <w:r w:rsidR="00061179">
          <w:rPr>
            <w:webHidden/>
          </w:rPr>
          <w:instrText xml:space="preserve"> PAGEREF _Toc483572802 \h </w:instrText>
        </w:r>
        <w:r w:rsidR="00061179">
          <w:rPr>
            <w:webHidden/>
          </w:rPr>
        </w:r>
        <w:r w:rsidR="00061179">
          <w:rPr>
            <w:webHidden/>
          </w:rPr>
          <w:fldChar w:fldCharType="separate"/>
        </w:r>
        <w:r w:rsidR="00061179">
          <w:rPr>
            <w:webHidden/>
          </w:rPr>
          <w:t>23</w:t>
        </w:r>
        <w:r w:rsidR="00061179">
          <w:rPr>
            <w:webHidden/>
          </w:rPr>
          <w:fldChar w:fldCharType="end"/>
        </w:r>
      </w:hyperlink>
    </w:p>
    <w:p w:rsidR="00061179" w:rsidRDefault="009B43FA">
      <w:pPr>
        <w:pStyle w:val="TOC2"/>
        <w:rPr>
          <w:rFonts w:asciiTheme="minorHAnsi" w:eastAsiaTheme="minorEastAsia" w:hAnsiTheme="minorHAnsi" w:cstheme="minorBidi"/>
          <w:kern w:val="2"/>
          <w:sz w:val="21"/>
          <w:szCs w:val="22"/>
          <w:lang w:eastAsia="zh-CN"/>
        </w:rPr>
      </w:pPr>
      <w:hyperlink w:anchor="_Toc483572803" w:history="1">
        <w:r w:rsidR="00061179" w:rsidRPr="003F740A">
          <w:rPr>
            <w:rStyle w:val="Hyperlink"/>
          </w:rPr>
          <w:t>14.2. Informative References</w:t>
        </w:r>
        <w:r w:rsidR="00061179">
          <w:rPr>
            <w:webHidden/>
          </w:rPr>
          <w:tab/>
        </w:r>
        <w:r w:rsidR="00061179">
          <w:rPr>
            <w:webHidden/>
          </w:rPr>
          <w:fldChar w:fldCharType="begin"/>
        </w:r>
        <w:r w:rsidR="00061179">
          <w:rPr>
            <w:webHidden/>
          </w:rPr>
          <w:instrText xml:space="preserve"> PAGEREF _Toc483572803 \h </w:instrText>
        </w:r>
        <w:r w:rsidR="00061179">
          <w:rPr>
            <w:webHidden/>
          </w:rPr>
        </w:r>
        <w:r w:rsidR="00061179">
          <w:rPr>
            <w:webHidden/>
          </w:rPr>
          <w:fldChar w:fldCharType="separate"/>
        </w:r>
        <w:r w:rsidR="00061179">
          <w:rPr>
            <w:webHidden/>
          </w:rPr>
          <w:t>23</w:t>
        </w:r>
        <w:r w:rsidR="00061179">
          <w:rPr>
            <w:webHidden/>
          </w:rPr>
          <w:fldChar w:fldCharType="end"/>
        </w:r>
      </w:hyperlink>
    </w:p>
    <w:p w:rsidR="00696527" w:rsidRDefault="00310D5A" w:rsidP="002E5DA5">
      <w:pPr>
        <w:pStyle w:val="TOC1"/>
      </w:pPr>
      <w:r w:rsidRPr="00647936">
        <w:fldChar w:fldCharType="end"/>
      </w:r>
    </w:p>
    <w:p w:rsidR="006F6F19" w:rsidRPr="00AA43C8" w:rsidRDefault="008E670E" w:rsidP="00237595">
      <w:pPr>
        <w:pStyle w:val="Heading1"/>
        <w:rPr>
          <w:rFonts w:eastAsiaTheme="minorEastAsia"/>
          <w:lang w:eastAsia="zh-CN"/>
        </w:rPr>
      </w:pPr>
      <w:bookmarkStart w:id="2" w:name="_Toc483572758"/>
      <w:r w:rsidRPr="00AA43C8">
        <w:t>Introduction</w:t>
      </w:r>
      <w:bookmarkEnd w:id="2"/>
    </w:p>
    <w:p w:rsidR="005E3E1A" w:rsidRPr="00AA43C8" w:rsidRDefault="005E3E1A" w:rsidP="005E3E1A">
      <w:pPr>
        <w:rPr>
          <w:rFonts w:eastAsiaTheme="minorEastAsia"/>
          <w:lang w:eastAsia="zh-CN"/>
        </w:rPr>
      </w:pPr>
      <w:r w:rsidRPr="00AA43C8">
        <w:t>Network slicing is an approach of flexible isolation of</w:t>
      </w:r>
      <w:r w:rsidRPr="00AA43C8">
        <w:rPr>
          <w:rFonts w:eastAsiaTheme="minorEastAsia" w:hint="eastAsia"/>
          <w:lang w:eastAsia="zh-CN"/>
        </w:rPr>
        <w:t xml:space="preserve"> </w:t>
      </w:r>
      <w:r w:rsidRPr="00AA43C8">
        <w:t>network</w:t>
      </w:r>
      <w:r w:rsidRPr="00AA43C8">
        <w:rPr>
          <w:rFonts w:eastAsiaTheme="minorEastAsia" w:hint="eastAsia"/>
          <w:lang w:eastAsia="zh-CN"/>
        </w:rPr>
        <w:t xml:space="preserve"> </w:t>
      </w:r>
      <w:r w:rsidRPr="00AA43C8">
        <w:t>resources and functions for dedicated services, providing</w:t>
      </w:r>
      <w:r w:rsidRPr="00AA43C8">
        <w:rPr>
          <w:rFonts w:eastAsiaTheme="minorEastAsia" w:hint="eastAsia"/>
          <w:lang w:eastAsia="zh-CN"/>
        </w:rPr>
        <w:t xml:space="preserve"> </w:t>
      </w:r>
      <w:r w:rsidRPr="00AA43C8">
        <w:t>certain</w:t>
      </w:r>
      <w:r w:rsidRPr="00AA43C8">
        <w:rPr>
          <w:rFonts w:eastAsiaTheme="minorEastAsia" w:hint="eastAsia"/>
          <w:lang w:eastAsia="zh-CN"/>
        </w:rPr>
        <w:t xml:space="preserve"> </w:t>
      </w:r>
      <w:r w:rsidRPr="00AA43C8">
        <w:t>level of customization and quality guarantee.  It establishes</w:t>
      </w:r>
      <w:r w:rsidRPr="00AA43C8">
        <w:rPr>
          <w:rFonts w:eastAsiaTheme="minorEastAsia" w:hint="eastAsia"/>
          <w:lang w:eastAsia="zh-CN"/>
        </w:rPr>
        <w:t xml:space="preserve"> </w:t>
      </w:r>
      <w:r w:rsidRPr="00AA43C8">
        <w:t>customized dedicated network upon a common infrastructure for</w:t>
      </w:r>
      <w:r w:rsidRPr="00AA43C8">
        <w:rPr>
          <w:rFonts w:eastAsiaTheme="minorEastAsia" w:hint="eastAsia"/>
          <w:lang w:eastAsia="zh-CN"/>
        </w:rPr>
        <w:t xml:space="preserve"> </w:t>
      </w:r>
      <w:r w:rsidRPr="00AA43C8">
        <w:lastRenderedPageBreak/>
        <w:t>vertical industries with flexible design of functions, different</w:t>
      </w:r>
      <w:r w:rsidRPr="00AA43C8">
        <w:rPr>
          <w:rFonts w:eastAsiaTheme="minorEastAsia" w:hint="eastAsia"/>
          <w:lang w:eastAsia="zh-CN"/>
        </w:rPr>
        <w:t xml:space="preserve"> </w:t>
      </w:r>
      <w:r w:rsidRPr="00AA43C8">
        <w:t>performance requirements, system isolation and OAM tools.</w:t>
      </w:r>
    </w:p>
    <w:p w:rsidR="005E3E1A" w:rsidRPr="00AA43C8" w:rsidRDefault="005E3E1A" w:rsidP="005E3E1A">
      <w:pPr>
        <w:rPr>
          <w:rFonts w:eastAsiaTheme="minorEastAsia"/>
          <w:lang w:eastAsia="zh-CN"/>
        </w:rPr>
      </w:pPr>
      <w:r w:rsidRPr="00AA43C8">
        <w:t>Potential requirements need to be investigated in order to elicit</w:t>
      </w:r>
      <w:r w:rsidRPr="00AA43C8">
        <w:rPr>
          <w:rFonts w:eastAsiaTheme="minorEastAsia" w:hint="eastAsia"/>
          <w:lang w:eastAsia="zh-CN"/>
        </w:rPr>
        <w:t xml:space="preserve"> and </w:t>
      </w:r>
      <w:r w:rsidRPr="00AA43C8">
        <w:t>understand the technical gaps for network-slice enabled networks.</w:t>
      </w:r>
    </w:p>
    <w:p w:rsidR="005E3E1A" w:rsidRPr="00AA43C8" w:rsidRDefault="005E3E1A" w:rsidP="005E3E1A">
      <w:pPr>
        <w:rPr>
          <w:rFonts w:eastAsiaTheme="minorEastAsia"/>
          <w:lang w:eastAsia="zh-CN"/>
        </w:rPr>
      </w:pPr>
      <w:r w:rsidRPr="00AA43C8">
        <w:t>As a differentiation from the non-partition network or from simply</w:t>
      </w:r>
      <w:r w:rsidRPr="00AA43C8">
        <w:rPr>
          <w:rFonts w:eastAsiaTheme="minorEastAsia" w:hint="eastAsia"/>
          <w:lang w:eastAsia="zh-CN"/>
        </w:rPr>
        <w:t xml:space="preserve"> </w:t>
      </w:r>
      <w:r w:rsidRPr="00AA43C8">
        <w:t>partitions of connectivity resources (e.g.  VPNs) the followings are</w:t>
      </w:r>
      <w:r w:rsidRPr="00AA43C8">
        <w:rPr>
          <w:rFonts w:eastAsiaTheme="minorEastAsia" w:hint="eastAsia"/>
          <w:lang w:eastAsia="zh-CN"/>
        </w:rPr>
        <w:t xml:space="preserve"> </w:t>
      </w:r>
      <w:r w:rsidRPr="00AA43C8">
        <w:t>identified:</w:t>
      </w:r>
    </w:p>
    <w:p w:rsidR="005E3E1A" w:rsidRPr="00AA43C8" w:rsidRDefault="005E3E1A" w:rsidP="002170C0">
      <w:pPr>
        <w:pStyle w:val="ListParagraph"/>
        <w:numPr>
          <w:ilvl w:val="0"/>
          <w:numId w:val="23"/>
        </w:numPr>
        <w:ind w:firstLineChars="0"/>
        <w:rPr>
          <w:rFonts w:eastAsiaTheme="minorEastAsia"/>
          <w:lang w:eastAsia="zh-CN"/>
        </w:rPr>
      </w:pPr>
      <w:r w:rsidRPr="00AA43C8">
        <w:rPr>
          <w:rFonts w:eastAsiaTheme="minorEastAsia" w:hint="eastAsia"/>
          <w:lang w:eastAsia="zh-CN"/>
        </w:rPr>
        <w:t xml:space="preserve">Network </w:t>
      </w:r>
      <w:r w:rsidRPr="00AA43C8">
        <w:t>Slice is a network that is build on a infrastructure</w:t>
      </w:r>
      <w:r w:rsidRPr="00AA43C8">
        <w:rPr>
          <w:rFonts w:eastAsiaTheme="minorEastAsia" w:hint="eastAsia"/>
          <w:lang w:eastAsia="zh-CN"/>
        </w:rPr>
        <w:t xml:space="preserve"> </w:t>
      </w:r>
      <w:r w:rsidRPr="00AA43C8">
        <w:t>composed of connectivity, storage and computing</w:t>
      </w:r>
      <w:r w:rsidRPr="00AA43C8">
        <w:rPr>
          <w:rFonts w:eastAsiaTheme="minorEastAsia" w:hint="eastAsia"/>
          <w:lang w:eastAsia="zh-CN"/>
        </w:rPr>
        <w:t>.</w:t>
      </w:r>
    </w:p>
    <w:p w:rsidR="009A1E68" w:rsidRPr="00AA43C8" w:rsidRDefault="005E3E1A" w:rsidP="002170C0">
      <w:pPr>
        <w:pStyle w:val="ListParagraph"/>
        <w:numPr>
          <w:ilvl w:val="0"/>
          <w:numId w:val="23"/>
        </w:numPr>
        <w:ind w:firstLineChars="0"/>
        <w:rPr>
          <w:rFonts w:eastAsiaTheme="minorEastAsia"/>
          <w:lang w:eastAsia="zh-CN"/>
        </w:rPr>
      </w:pPr>
      <w:r w:rsidRPr="00AA43C8">
        <w:t>Each network slice may have its own operator that see this slice</w:t>
      </w:r>
      <w:r w:rsidRPr="00AA43C8">
        <w:rPr>
          <w:rFonts w:eastAsiaTheme="minorEastAsia" w:hint="eastAsia"/>
          <w:lang w:eastAsia="zh-CN"/>
        </w:rPr>
        <w:t xml:space="preserve"> as a </w:t>
      </w:r>
      <w:r w:rsidRPr="00AA43C8">
        <w:t>complete network (i.e router instances, programmability, using any appropriate communication protocol, caches, provide</w:t>
      </w:r>
      <w:r w:rsidRPr="00AA43C8">
        <w:rPr>
          <w:rFonts w:eastAsiaTheme="minorEastAsia" w:hint="eastAsia"/>
          <w:lang w:eastAsia="zh-CN"/>
        </w:rPr>
        <w:t xml:space="preserve"> </w:t>
      </w:r>
      <w:r w:rsidRPr="00AA43C8">
        <w:t>dynamic placement of virtual network functions according to</w:t>
      </w:r>
      <w:r w:rsidRPr="00AA43C8">
        <w:rPr>
          <w:rFonts w:eastAsiaTheme="minorEastAsia" w:hint="eastAsia"/>
          <w:lang w:eastAsia="zh-CN"/>
        </w:rPr>
        <w:t xml:space="preserve"> </w:t>
      </w:r>
      <w:r w:rsidRPr="00AA43C8">
        <w:t>traffic patterns, to use its own controller, finally it</w:t>
      </w:r>
      <w:r w:rsidRPr="00AA43C8">
        <w:rPr>
          <w:rFonts w:eastAsiaTheme="minorEastAsia" w:hint="eastAsia"/>
          <w:lang w:eastAsia="zh-CN"/>
        </w:rPr>
        <w:t xml:space="preserve"> can manage its</w:t>
      </w:r>
      <w:r w:rsidRPr="00AA43C8">
        <w:t xml:space="preserve"> network as its own)</w:t>
      </w:r>
      <w:r w:rsidRPr="00AA43C8">
        <w:rPr>
          <w:rFonts w:eastAsiaTheme="minorEastAsia" w:hint="eastAsia"/>
          <w:lang w:eastAsia="zh-CN"/>
        </w:rPr>
        <w:t>.</w:t>
      </w:r>
    </w:p>
    <w:p w:rsidR="005E3E1A" w:rsidRPr="00AA43C8" w:rsidRDefault="009A1E68" w:rsidP="002170C0">
      <w:pPr>
        <w:pStyle w:val="ListParagraph"/>
        <w:numPr>
          <w:ilvl w:val="0"/>
          <w:numId w:val="23"/>
        </w:numPr>
        <w:ind w:firstLineChars="0"/>
        <w:rPr>
          <w:rFonts w:eastAsiaTheme="minorEastAsia"/>
          <w:lang w:eastAsia="zh-CN"/>
        </w:rPr>
      </w:pPr>
      <w:r w:rsidRPr="00AA43C8">
        <w:t>Network slicing support tenants that are strongly independe</w:t>
      </w:r>
      <w:r w:rsidRPr="00AA43C8">
        <w:rPr>
          <w:rFonts w:eastAsiaTheme="minorEastAsia" w:hint="eastAsia"/>
          <w:lang w:eastAsia="zh-CN"/>
        </w:rPr>
        <w:t xml:space="preserve">nt from </w:t>
      </w:r>
      <w:r w:rsidRPr="00AA43C8">
        <w:t>infrastructure</w:t>
      </w:r>
      <w:r w:rsidRPr="00AA43C8">
        <w:rPr>
          <w:rFonts w:eastAsiaTheme="minorEastAsia" w:hint="eastAsia"/>
          <w:lang w:eastAsia="zh-CN"/>
        </w:rPr>
        <w:t>.</w:t>
      </w:r>
    </w:p>
    <w:p w:rsidR="009A1E68" w:rsidRPr="00AA43C8" w:rsidRDefault="00832BD5" w:rsidP="002170C0">
      <w:pPr>
        <w:pStyle w:val="ListParagraph"/>
        <w:numPr>
          <w:ilvl w:val="0"/>
          <w:numId w:val="23"/>
        </w:numPr>
        <w:ind w:firstLineChars="0"/>
      </w:pPr>
      <w:r w:rsidRPr="00AA43C8">
        <w:t>Network slicing introduces an additional layer of abstraction</w:t>
      </w:r>
      <w:r w:rsidRPr="00AA43C8">
        <w:rPr>
          <w:rFonts w:hint="eastAsia"/>
        </w:rPr>
        <w:t xml:space="preserve"> by </w:t>
      </w:r>
      <w:r w:rsidRPr="00AA43C8">
        <w:t>the creation of logically or physically isolated groups of network</w:t>
      </w:r>
      <w:r w:rsidRPr="00AA43C8">
        <w:rPr>
          <w:rFonts w:hint="eastAsia"/>
        </w:rPr>
        <w:t xml:space="preserve"> </w:t>
      </w:r>
      <w:r w:rsidRPr="00AA43C8">
        <w:t>resources and network function/virtual network functions</w:t>
      </w:r>
      <w:r w:rsidRPr="00AA43C8">
        <w:rPr>
          <w:rFonts w:hint="eastAsia"/>
        </w:rPr>
        <w:t xml:space="preserve"> </w:t>
      </w:r>
      <w:r w:rsidRPr="00AA43C8">
        <w:t>configurations separating its behavior from the underlying</w:t>
      </w:r>
      <w:r w:rsidRPr="00AA43C8">
        <w:rPr>
          <w:rFonts w:hint="eastAsia"/>
        </w:rPr>
        <w:t xml:space="preserve"> </w:t>
      </w:r>
      <w:r w:rsidR="00BC405F" w:rsidRPr="00AA43C8">
        <w:t>physical network.</w:t>
      </w:r>
    </w:p>
    <w:p w:rsidR="00BC405F" w:rsidRPr="00AA43C8" w:rsidRDefault="00BC405F" w:rsidP="002170C0">
      <w:pPr>
        <w:pStyle w:val="ListParagraph"/>
        <w:numPr>
          <w:ilvl w:val="0"/>
          <w:numId w:val="23"/>
        </w:numPr>
        <w:ind w:firstLineChars="0"/>
      </w:pPr>
      <w:r w:rsidRPr="00AA43C8">
        <w:t>Network slicing covers the full life cycle of slices that are</w:t>
      </w:r>
      <w:r w:rsidRPr="00AA43C8">
        <w:rPr>
          <w:rFonts w:hint="eastAsia"/>
        </w:rPr>
        <w:t xml:space="preserve"> </w:t>
      </w:r>
      <w:r w:rsidRPr="00AA43C8">
        <w:t>managed groups of infrastructure resources, network functions and</w:t>
      </w:r>
      <w:r w:rsidRPr="00AA43C8">
        <w:rPr>
          <w:rFonts w:hint="eastAsia"/>
        </w:rPr>
        <w:t xml:space="preserve"> </w:t>
      </w:r>
      <w:r w:rsidRPr="00AA43C8">
        <w:t>services (e.g. the network slice components are: service instance</w:t>
      </w:r>
      <w:r w:rsidRPr="00AA43C8">
        <w:rPr>
          <w:rFonts w:hint="eastAsia"/>
        </w:rPr>
        <w:t>,</w:t>
      </w:r>
      <w:r w:rsidRPr="00AA43C8">
        <w:t xml:space="preserve"> a network functions instance, resources, slice manager and</w:t>
      </w:r>
      <w:r w:rsidRPr="00AA43C8">
        <w:rPr>
          <w:rFonts w:hint="eastAsia"/>
        </w:rPr>
        <w:t xml:space="preserve"> </w:t>
      </w:r>
      <w:r w:rsidRPr="00AA43C8">
        <w:t>capability exposure).</w:t>
      </w:r>
    </w:p>
    <w:p w:rsidR="00BC405F" w:rsidRPr="00AA43C8" w:rsidRDefault="00BC405F" w:rsidP="002170C0">
      <w:pPr>
        <w:pStyle w:val="ListParagraph"/>
        <w:numPr>
          <w:ilvl w:val="0"/>
          <w:numId w:val="23"/>
        </w:numPr>
        <w:ind w:firstLineChars="0"/>
      </w:pPr>
      <w:r w:rsidRPr="00AA43C8">
        <w:t>Network slicing would need to be self-managed with automated</w:t>
      </w:r>
      <w:r w:rsidRPr="00AA43C8">
        <w:rPr>
          <w:rFonts w:hint="eastAsia"/>
        </w:rPr>
        <w:t xml:space="preserve"> </w:t>
      </w:r>
      <w:r w:rsidRPr="00AA43C8">
        <w:t>deployment in order to cope with scalability</w:t>
      </w:r>
      <w:r w:rsidRPr="00AA43C8">
        <w:rPr>
          <w:rFonts w:hint="eastAsia"/>
        </w:rPr>
        <w:t>.</w:t>
      </w:r>
    </w:p>
    <w:p w:rsidR="00BC405F" w:rsidRPr="00AA43C8" w:rsidRDefault="00BC405F" w:rsidP="002170C0">
      <w:pPr>
        <w:pStyle w:val="ListParagraph"/>
        <w:numPr>
          <w:ilvl w:val="0"/>
          <w:numId w:val="23"/>
        </w:numPr>
        <w:ind w:firstLineChars="0"/>
      </w:pPr>
      <w:r w:rsidRPr="00AA43C8">
        <w:t>Network slices are configurable and programmable and they have the</w:t>
      </w:r>
      <w:r w:rsidRPr="00AA43C8">
        <w:rPr>
          <w:rFonts w:hint="eastAsia"/>
        </w:rPr>
        <w:t xml:space="preserve"> </w:t>
      </w:r>
      <w:r w:rsidRPr="00AA43C8">
        <w:t>ability to expose their capabilities and characteristics.  The</w:t>
      </w:r>
      <w:r w:rsidRPr="00AA43C8">
        <w:rPr>
          <w:rFonts w:hint="eastAsia"/>
        </w:rPr>
        <w:t xml:space="preserve"> </w:t>
      </w:r>
      <w:r w:rsidRPr="00AA43C8">
        <w:t>slice protocols and functions are selected according to slice</w:t>
      </w:r>
      <w:r w:rsidRPr="00AA43C8">
        <w:rPr>
          <w:rFonts w:hint="eastAsia"/>
        </w:rPr>
        <w:t xml:space="preserve"> </w:t>
      </w:r>
      <w:r w:rsidRPr="00AA43C8">
        <w:t>required features.  The behaviour of the network slice realized</w:t>
      </w:r>
      <w:r w:rsidRPr="00AA43C8">
        <w:rPr>
          <w:rFonts w:hint="eastAsia"/>
        </w:rPr>
        <w:t xml:space="preserve"> </w:t>
      </w:r>
      <w:r w:rsidRPr="00AA43C8">
        <w:t>via network slice instance(s</w:t>
      </w:r>
      <w:r w:rsidRPr="00AA43C8">
        <w:rPr>
          <w:rFonts w:hint="eastAsia"/>
        </w:rPr>
        <w:t>).</w:t>
      </w:r>
    </w:p>
    <w:p w:rsidR="00E02B9B" w:rsidRPr="00AA43C8" w:rsidRDefault="00441DF3" w:rsidP="002170C0">
      <w:pPr>
        <w:pStyle w:val="ListParagraph"/>
        <w:numPr>
          <w:ilvl w:val="0"/>
          <w:numId w:val="23"/>
        </w:numPr>
        <w:ind w:firstLineChars="0"/>
      </w:pPr>
      <w:r w:rsidRPr="00AA43C8">
        <w:lastRenderedPageBreak/>
        <w:t>Network slices are concurrently deployed as multiple logical</w:t>
      </w:r>
      <w:r w:rsidRPr="00AA43C8">
        <w:rPr>
          <w:rFonts w:hint="eastAsia"/>
        </w:rPr>
        <w:t>,</w:t>
      </w:r>
      <w:r w:rsidR="00E02B9B" w:rsidRPr="00AA43C8">
        <w:t xml:space="preserve"> self-contained and independent, partitioned network functions and</w:t>
      </w:r>
      <w:r w:rsidR="00E02B9B" w:rsidRPr="00AA43C8">
        <w:rPr>
          <w:rFonts w:hint="eastAsia"/>
        </w:rPr>
        <w:t xml:space="preserve"> </w:t>
      </w:r>
      <w:r w:rsidR="00E02B9B" w:rsidRPr="00AA43C8">
        <w:t>resources on a common physical infrastructure</w:t>
      </w:r>
      <w:r w:rsidR="00E02B9B" w:rsidRPr="00AA43C8">
        <w:rPr>
          <w:rFonts w:hint="eastAsia"/>
        </w:rPr>
        <w:t>.</w:t>
      </w:r>
    </w:p>
    <w:p w:rsidR="00E02B9B" w:rsidRPr="00AA43C8" w:rsidRDefault="002654AF" w:rsidP="002170C0">
      <w:pPr>
        <w:pStyle w:val="ListParagraph"/>
        <w:numPr>
          <w:ilvl w:val="0"/>
          <w:numId w:val="23"/>
        </w:numPr>
        <w:ind w:firstLineChars="0"/>
      </w:pPr>
      <w:r w:rsidRPr="00AA43C8">
        <w:t>Network slicing supports dynamic multi-services, multi-tenancy</w:t>
      </w:r>
      <w:r w:rsidRPr="00AA43C8">
        <w:rPr>
          <w:rFonts w:hint="eastAsia"/>
        </w:rPr>
        <w:t xml:space="preserve"> and </w:t>
      </w:r>
      <w:r w:rsidRPr="00AA43C8">
        <w:t>the means for backing vertical market players</w:t>
      </w:r>
      <w:r w:rsidRPr="00AA43C8">
        <w:rPr>
          <w:rFonts w:hint="eastAsia"/>
        </w:rPr>
        <w:t>.</w:t>
      </w:r>
    </w:p>
    <w:p w:rsidR="002654AF" w:rsidRPr="00AA43C8" w:rsidRDefault="002654AF" w:rsidP="002170C0">
      <w:pPr>
        <w:pStyle w:val="ListParagraph"/>
        <w:numPr>
          <w:ilvl w:val="0"/>
          <w:numId w:val="23"/>
        </w:numPr>
        <w:ind w:firstLineChars="0"/>
      </w:pPr>
      <w:r w:rsidRPr="00AA43C8">
        <w:t>Network slicing simplifies the provisioning of services</w:t>
      </w:r>
      <w:r w:rsidRPr="00AA43C8">
        <w:rPr>
          <w:rFonts w:hint="eastAsia"/>
        </w:rPr>
        <w:t xml:space="preserve"> </w:t>
      </w:r>
      <w:r w:rsidRPr="00AA43C8">
        <w:t>manageability of networks and integration and operational</w:t>
      </w:r>
      <w:r w:rsidRPr="00AA43C8">
        <w:rPr>
          <w:rFonts w:hint="eastAsia"/>
        </w:rPr>
        <w:t xml:space="preserve"> </w:t>
      </w:r>
      <w:r w:rsidRPr="00AA43C8">
        <w:t>challenges especially for supporting communication services.</w:t>
      </w:r>
    </w:p>
    <w:p w:rsidR="002654AF" w:rsidRPr="00AA43C8" w:rsidRDefault="002654AF" w:rsidP="002170C0">
      <w:pPr>
        <w:pStyle w:val="ListParagraph"/>
        <w:numPr>
          <w:ilvl w:val="0"/>
          <w:numId w:val="23"/>
        </w:numPr>
        <w:ind w:firstLineChars="0"/>
      </w:pPr>
      <w:r w:rsidRPr="00AA43C8">
        <w:t>Network operators can exploit network slicing for</w:t>
      </w:r>
    </w:p>
    <w:p w:rsidR="002654AF" w:rsidRPr="00AA43C8" w:rsidRDefault="002654AF" w:rsidP="002170C0">
      <w:pPr>
        <w:pStyle w:val="ListParagraph"/>
        <w:numPr>
          <w:ilvl w:val="1"/>
          <w:numId w:val="23"/>
        </w:numPr>
        <w:ind w:firstLineChars="0"/>
      </w:pPr>
      <w:r w:rsidRPr="00AA43C8">
        <w:rPr>
          <w:rFonts w:eastAsia="SimSun"/>
          <w:sz w:val="22"/>
          <w:szCs w:val="22"/>
          <w:lang w:eastAsia="zh-CN"/>
        </w:rPr>
        <w:t>Reducing significantly operations expenditures, allowing also programmability necessary to enrich the offered tailored services;</w:t>
      </w:r>
    </w:p>
    <w:p w:rsidR="002654AF" w:rsidRPr="00AA43C8" w:rsidRDefault="002654AF" w:rsidP="002170C0">
      <w:pPr>
        <w:pStyle w:val="ListParagraph"/>
        <w:numPr>
          <w:ilvl w:val="1"/>
          <w:numId w:val="23"/>
        </w:numPr>
        <w:ind w:firstLineChars="0"/>
        <w:rPr>
          <w:rFonts w:eastAsia="SimSun"/>
          <w:sz w:val="22"/>
          <w:szCs w:val="22"/>
          <w:lang w:eastAsia="zh-CN"/>
        </w:rPr>
      </w:pPr>
      <w:r w:rsidRPr="00AA43C8">
        <w:rPr>
          <w:rFonts w:eastAsia="SimSun"/>
          <w:sz w:val="22"/>
          <w:szCs w:val="22"/>
          <w:lang w:eastAsia="zh-CN"/>
        </w:rPr>
        <w:t>Providing the means for network programmability</w:t>
      </w:r>
      <w:r w:rsidRPr="00AA43C8">
        <w:rPr>
          <w:rFonts w:eastAsia="SimSun" w:hint="eastAsia"/>
          <w:sz w:val="22"/>
          <w:szCs w:val="22"/>
          <w:lang w:eastAsia="zh-CN"/>
        </w:rPr>
        <w:t>;</w:t>
      </w:r>
    </w:p>
    <w:p w:rsidR="002654AF" w:rsidRPr="00AA43C8" w:rsidRDefault="002654AF" w:rsidP="002170C0">
      <w:pPr>
        <w:pStyle w:val="ListParagraph"/>
        <w:numPr>
          <w:ilvl w:val="1"/>
          <w:numId w:val="23"/>
        </w:numPr>
        <w:ind w:firstLineChars="0"/>
        <w:rPr>
          <w:rFonts w:eastAsia="SimSun"/>
          <w:sz w:val="22"/>
          <w:szCs w:val="22"/>
          <w:lang w:eastAsia="zh-CN"/>
        </w:rPr>
      </w:pPr>
      <w:r w:rsidRPr="00AA43C8">
        <w:rPr>
          <w:rFonts w:eastAsia="SimSun"/>
          <w:sz w:val="22"/>
          <w:szCs w:val="22"/>
          <w:lang w:eastAsia="zh-CN"/>
        </w:rPr>
        <w:t>Additional business offerings to OTT and other vertical market</w:t>
      </w:r>
      <w:r w:rsidRPr="00AA43C8">
        <w:rPr>
          <w:rFonts w:eastAsia="SimSun" w:hint="eastAsia"/>
          <w:sz w:val="22"/>
          <w:szCs w:val="22"/>
          <w:lang w:eastAsia="zh-CN"/>
        </w:rPr>
        <w:t xml:space="preserve"> </w:t>
      </w:r>
      <w:r w:rsidRPr="00AA43C8">
        <w:rPr>
          <w:rFonts w:eastAsia="SimSun"/>
          <w:sz w:val="22"/>
          <w:szCs w:val="22"/>
          <w:lang w:eastAsia="zh-CN"/>
        </w:rPr>
        <w:t>players without changing the physical infrastructure</w:t>
      </w:r>
      <w:r w:rsidRPr="00AA43C8">
        <w:rPr>
          <w:rFonts w:eastAsia="SimSun" w:hint="eastAsia"/>
          <w:sz w:val="22"/>
          <w:szCs w:val="22"/>
          <w:lang w:eastAsia="zh-CN"/>
        </w:rPr>
        <w:t>.</w:t>
      </w:r>
    </w:p>
    <w:p w:rsidR="00AA43C8" w:rsidRPr="00AA43C8" w:rsidRDefault="00AA43C8" w:rsidP="00AA43C8">
      <w:r w:rsidRPr="00AA43C8">
        <w:t>In order to establish a network slice that meets various customer's</w:t>
      </w:r>
      <w:r w:rsidRPr="00AA43C8">
        <w:rPr>
          <w:rFonts w:eastAsiaTheme="minorEastAsia" w:hint="eastAsia"/>
          <w:lang w:eastAsia="zh-CN"/>
        </w:rPr>
        <w:t xml:space="preserve"> </w:t>
      </w:r>
      <w:r w:rsidRPr="00AA43C8">
        <w:t>demands, the infrastructure owner needs to understand how these</w:t>
      </w:r>
      <w:r w:rsidRPr="00AA43C8">
        <w:rPr>
          <w:rFonts w:eastAsiaTheme="minorEastAsia" w:hint="eastAsia"/>
          <w:lang w:eastAsia="zh-CN"/>
        </w:rPr>
        <w:t xml:space="preserve"> </w:t>
      </w:r>
      <w:r w:rsidRPr="00AA43C8">
        <w:t>demands map with the available network resources and accessible</w:t>
      </w:r>
      <w:r w:rsidRPr="00AA43C8">
        <w:rPr>
          <w:rFonts w:hint="eastAsia"/>
        </w:rPr>
        <w:t xml:space="preserve"> </w:t>
      </w:r>
      <w:r w:rsidRPr="00AA43C8">
        <w:t>capabilities.  This also requires end-to-end coverage and inter</w:t>
      </w:r>
      <w:r w:rsidRPr="00AA43C8">
        <w:rPr>
          <w:rFonts w:hint="eastAsia"/>
        </w:rPr>
        <w:t>-</w:t>
      </w:r>
      <w:r w:rsidRPr="00AA43C8">
        <w:t>domain operation or negotiation between different network segments.</w:t>
      </w:r>
    </w:p>
    <w:p w:rsidR="00AA43C8" w:rsidRPr="00AA43C8" w:rsidRDefault="00AA43C8" w:rsidP="00AA43C8">
      <w:r w:rsidRPr="00AA43C8">
        <w:t>Different levels of system abstraction are essential enablers for</w:t>
      </w:r>
      <w:r w:rsidRPr="00AA43C8">
        <w:rPr>
          <w:rFonts w:hint="eastAsia"/>
        </w:rPr>
        <w:t xml:space="preserve"> </w:t>
      </w:r>
      <w:r w:rsidRPr="00AA43C8">
        <w:t>network slicing.  For instance, the infrastructure owner needs to</w:t>
      </w:r>
      <w:r w:rsidRPr="00AA43C8">
        <w:rPr>
          <w:rFonts w:hint="eastAsia"/>
        </w:rPr>
        <w:t xml:space="preserve"> </w:t>
      </w:r>
      <w:r w:rsidRPr="00AA43C8">
        <w:t>understand performance metrics such as bandwidth, latency, isolation</w:t>
      </w:r>
      <w:r w:rsidRPr="00AA43C8">
        <w:rPr>
          <w:rFonts w:hint="eastAsia"/>
        </w:rPr>
        <w:t xml:space="preserve"> </w:t>
      </w:r>
      <w:r w:rsidRPr="00AA43C8">
        <w:t>requirements, and traffic forwarding restrictions from slice tenants.</w:t>
      </w:r>
      <w:r w:rsidRPr="00AA43C8">
        <w:rPr>
          <w:rFonts w:hint="eastAsia"/>
        </w:rPr>
        <w:t xml:space="preserve"> </w:t>
      </w:r>
      <w:r w:rsidRPr="00AA43C8">
        <w:t>Furthermore, these requirements are expected to map with the</w:t>
      </w:r>
      <w:r w:rsidRPr="00AA43C8">
        <w:rPr>
          <w:rFonts w:hint="eastAsia"/>
        </w:rPr>
        <w:t xml:space="preserve"> </w:t>
      </w:r>
      <w:r w:rsidRPr="00AA43C8">
        <w:t>capabilities of a specific network slice with the nature of</w:t>
      </w:r>
      <w:r w:rsidRPr="00AA43C8">
        <w:rPr>
          <w:rFonts w:hint="eastAsia"/>
        </w:rPr>
        <w:t xml:space="preserve"> </w:t>
      </w:r>
      <w:r w:rsidRPr="00AA43C8">
        <w:t>flexibility, agility and certain level of customization.  Slice</w:t>
      </w:r>
      <w:r w:rsidRPr="00AA43C8">
        <w:rPr>
          <w:rFonts w:hint="eastAsia"/>
        </w:rPr>
        <w:t xml:space="preserve"> </w:t>
      </w:r>
      <w:r w:rsidRPr="00AA43C8">
        <w:t>tenants do not worry about the techniques used by the slice provide</w:t>
      </w:r>
      <w:r w:rsidRPr="00AA43C8">
        <w:rPr>
          <w:rFonts w:hint="eastAsia"/>
        </w:rPr>
        <w:t xml:space="preserve"> </w:t>
      </w:r>
      <w:r w:rsidRPr="00AA43C8">
        <w:t>for their specific requirements.  Meanwhile, the slice provider</w:t>
      </w:r>
      <w:r w:rsidRPr="00AA43C8">
        <w:rPr>
          <w:rFonts w:hint="eastAsia"/>
        </w:rPr>
        <w:t xml:space="preserve"> </w:t>
      </w:r>
      <w:r w:rsidRPr="00AA43C8">
        <w:t>provides customized OAM to the tenants under provisioning.  Slicing</w:t>
      </w:r>
      <w:r w:rsidRPr="00AA43C8">
        <w:rPr>
          <w:rFonts w:hint="eastAsia"/>
        </w:rPr>
        <w:t xml:space="preserve"> </w:t>
      </w:r>
      <w:r w:rsidRPr="00AA43C8">
        <w:t>OAM approach is a fundamental capability to guarantee stable,</w:t>
      </w:r>
      <w:r w:rsidRPr="00AA43C8">
        <w:rPr>
          <w:rFonts w:hint="eastAsia"/>
        </w:rPr>
        <w:t xml:space="preserve"> </w:t>
      </w:r>
      <w:r w:rsidRPr="00AA43C8">
        <w:t>effective and reliable services for the vertical industries.  It is</w:t>
      </w:r>
      <w:r w:rsidRPr="00AA43C8">
        <w:rPr>
          <w:rFonts w:hint="eastAsia"/>
        </w:rPr>
        <w:t xml:space="preserve"> </w:t>
      </w:r>
      <w:r w:rsidRPr="00AA43C8">
        <w:t>also expected to be capable of operations with customized granularity</w:t>
      </w:r>
      <w:r w:rsidRPr="00AA43C8">
        <w:rPr>
          <w:rFonts w:hint="eastAsia"/>
        </w:rPr>
        <w:t xml:space="preserve"> </w:t>
      </w:r>
      <w:r w:rsidRPr="00AA43C8">
        <w:t>levels that provides robust management flexibilities.</w:t>
      </w:r>
    </w:p>
    <w:p w:rsidR="00AA43C8" w:rsidRPr="00AA43C8" w:rsidRDefault="00AA43C8" w:rsidP="00AA43C8">
      <w:r w:rsidRPr="00AA43C8">
        <w:t>This document presents the identified key requirements and</w:t>
      </w:r>
      <w:r w:rsidRPr="00AA43C8">
        <w:rPr>
          <w:rFonts w:hint="eastAsia"/>
        </w:rPr>
        <w:t xml:space="preserve"> </w:t>
      </w:r>
      <w:r w:rsidRPr="00AA43C8">
        <w:t>investigate potential technical gaps accordingly.  To assist</w:t>
      </w:r>
      <w:r w:rsidRPr="00AA43C8">
        <w:rPr>
          <w:rFonts w:hint="eastAsia"/>
        </w:rPr>
        <w:t xml:space="preserve"> </w:t>
      </w:r>
      <w:r w:rsidRPr="00AA43C8">
        <w:t>understanding of this document, Section 2 outlines the terminology.</w:t>
      </w:r>
      <w:r w:rsidRPr="00AA43C8">
        <w:rPr>
          <w:rFonts w:hint="eastAsia"/>
        </w:rPr>
        <w:t xml:space="preserve"> </w:t>
      </w:r>
      <w:r w:rsidRPr="00AA43C8">
        <w:t>Section 3 introduces overall requirements of network slicing.</w:t>
      </w:r>
      <w:r w:rsidRPr="00AA43C8">
        <w:rPr>
          <w:rFonts w:hint="eastAsia"/>
        </w:rPr>
        <w:t xml:space="preserve"> </w:t>
      </w:r>
      <w:r w:rsidRPr="00AA43C8">
        <w:t>Section 4~9 illustrates end-to-end considerations, performance</w:t>
      </w:r>
      <w:r w:rsidRPr="00AA43C8">
        <w:rPr>
          <w:rFonts w:hint="eastAsia"/>
        </w:rPr>
        <w:t xml:space="preserve"> </w:t>
      </w:r>
      <w:r w:rsidRPr="00AA43C8">
        <w:lastRenderedPageBreak/>
        <w:t>guarantee, system level abstractions and OAM concerns.  Section 10</w:t>
      </w:r>
      <w:r w:rsidRPr="00AA43C8">
        <w:rPr>
          <w:rFonts w:hint="eastAsia"/>
        </w:rPr>
        <w:t xml:space="preserve"> </w:t>
      </w:r>
      <w:r w:rsidRPr="00AA43C8">
        <w:t>summarizes the identified gaps and demonstrates conclusive analysis.</w:t>
      </w:r>
    </w:p>
    <w:p w:rsidR="00AA43C8" w:rsidRDefault="00AA43C8" w:rsidP="00AA43C8">
      <w:pPr>
        <w:pStyle w:val="Heading1"/>
        <w:rPr>
          <w:rFonts w:eastAsiaTheme="minorEastAsia"/>
          <w:lang w:eastAsia="zh-CN"/>
        </w:rPr>
      </w:pPr>
      <w:bookmarkStart w:id="3" w:name="_Toc483572759"/>
      <w:r w:rsidRPr="00AA43C8">
        <w:t>Terminology</w:t>
      </w:r>
      <w:bookmarkEnd w:id="3"/>
    </w:p>
    <w:p w:rsidR="00AA43C8" w:rsidRPr="00C078AC" w:rsidRDefault="00AA43C8" w:rsidP="00C078AC">
      <w:pPr>
        <w:pStyle w:val="Heading2"/>
        <w:ind w:left="432"/>
      </w:pPr>
      <w:bookmarkStart w:id="4" w:name="_Toc483572760"/>
      <w:r w:rsidRPr="009B3F0B">
        <w:t>Networking &amp; Servicing Terms</w:t>
      </w:r>
      <w:bookmarkEnd w:id="4"/>
    </w:p>
    <w:p w:rsidR="00AA43C8" w:rsidRPr="00AA43C8" w:rsidRDefault="00AA43C8" w:rsidP="002170C0">
      <w:pPr>
        <w:pStyle w:val="ListParagraph"/>
        <w:numPr>
          <w:ilvl w:val="0"/>
          <w:numId w:val="23"/>
        </w:numPr>
        <w:ind w:firstLineChars="0"/>
      </w:pPr>
      <w:r w:rsidRPr="00AA43C8">
        <w:t>Network Segment - Includes fixed Access Network (AN), Radio Access</w:t>
      </w:r>
      <w:r w:rsidRPr="00AA43C8">
        <w:rPr>
          <w:rFonts w:hint="eastAsia"/>
        </w:rPr>
        <w:t xml:space="preserve"> </w:t>
      </w:r>
      <w:r w:rsidRPr="00AA43C8">
        <w:t>Network (RAN), Transmission Network (TN), Core Network (CN), Edge</w:t>
      </w:r>
      <w:r w:rsidRPr="00AA43C8">
        <w:rPr>
          <w:rFonts w:hint="eastAsia"/>
        </w:rPr>
        <w:t xml:space="preserve"> </w:t>
      </w:r>
      <w:r w:rsidRPr="00AA43C8">
        <w:t>Network (EN), central cloud network, edge cloud network, etc</w:t>
      </w:r>
      <w:r w:rsidRPr="00AA43C8">
        <w:rPr>
          <w:rFonts w:hint="eastAsia"/>
        </w:rPr>
        <w:t>.</w:t>
      </w:r>
    </w:p>
    <w:p w:rsidR="00AA43C8" w:rsidRPr="00C71790" w:rsidRDefault="00C71790" w:rsidP="002170C0">
      <w:pPr>
        <w:pStyle w:val="ListParagraph"/>
        <w:numPr>
          <w:ilvl w:val="0"/>
          <w:numId w:val="23"/>
        </w:numPr>
        <w:ind w:firstLineChars="0"/>
      </w:pPr>
      <w:r w:rsidRPr="00C71790">
        <w:t>Domain - Domain of a certain network segment (TN domain by</w:t>
      </w:r>
      <w:r w:rsidRPr="00C71790">
        <w:rPr>
          <w:rFonts w:hint="eastAsia"/>
        </w:rPr>
        <w:t xml:space="preserve"> </w:t>
      </w:r>
      <w:r w:rsidRPr="00C71790">
        <w:t>default</w:t>
      </w:r>
      <w:r w:rsidRPr="00C71790">
        <w:rPr>
          <w:rFonts w:hint="eastAsia"/>
        </w:rPr>
        <w:t>).</w:t>
      </w:r>
    </w:p>
    <w:p w:rsidR="00C71790" w:rsidRPr="00935859" w:rsidRDefault="004010C3" w:rsidP="002170C0">
      <w:pPr>
        <w:pStyle w:val="ListParagraph"/>
        <w:numPr>
          <w:ilvl w:val="0"/>
          <w:numId w:val="23"/>
        </w:numPr>
        <w:ind w:firstLineChars="0"/>
      </w:pPr>
      <w:r w:rsidRPr="004010C3">
        <w:t>Administrative Domain - A collection of systems and networks</w:t>
      </w:r>
      <w:r w:rsidRPr="004010C3">
        <w:rPr>
          <w:rFonts w:hint="eastAsia"/>
        </w:rPr>
        <w:t xml:space="preserve"> </w:t>
      </w:r>
      <w:r w:rsidRPr="004010C3">
        <w:t>operated by a single organization or administrative authority</w:t>
      </w:r>
      <w:r w:rsidRPr="004010C3">
        <w:rPr>
          <w:rFonts w:hint="eastAsia"/>
        </w:rPr>
        <w:t xml:space="preserve">. </w:t>
      </w:r>
      <w:r w:rsidRPr="004010C3">
        <w:t>Infrastructure domain is an administrative domain that provides</w:t>
      </w:r>
      <w:r w:rsidRPr="004010C3">
        <w:rPr>
          <w:rFonts w:hint="eastAsia"/>
        </w:rPr>
        <w:t xml:space="preserve"> </w:t>
      </w:r>
      <w:r w:rsidRPr="004010C3">
        <w:t>virtualized infrastructure resources such as compute, network, and</w:t>
      </w:r>
      <w:r w:rsidRPr="004010C3">
        <w:rPr>
          <w:rFonts w:hint="eastAsia"/>
        </w:rPr>
        <w:t xml:space="preserve"> </w:t>
      </w:r>
      <w:r w:rsidRPr="004010C3">
        <w:t>storage, or a composition of those resources via a service</w:t>
      </w:r>
      <w:r>
        <w:rPr>
          <w:rFonts w:eastAsiaTheme="minorEastAsia" w:hint="eastAsia"/>
          <w:lang w:eastAsia="zh-CN"/>
        </w:rPr>
        <w:t xml:space="preserve"> </w:t>
      </w:r>
      <w:r w:rsidRPr="004010C3">
        <w:t>abstraction to another administrative domain, and is responsible</w:t>
      </w:r>
      <w:r>
        <w:rPr>
          <w:rFonts w:eastAsiaTheme="minorEastAsia" w:hint="eastAsia"/>
          <w:lang w:eastAsia="zh-CN"/>
        </w:rPr>
        <w:t xml:space="preserve"> </w:t>
      </w:r>
      <w:r w:rsidRPr="004010C3">
        <w:t>for the management and orchestration of those resource</w:t>
      </w:r>
      <w:r w:rsidRPr="004010C3">
        <w:rPr>
          <w:rFonts w:hint="eastAsia"/>
        </w:rPr>
        <w:t>s.</w:t>
      </w:r>
    </w:p>
    <w:p w:rsidR="00935859" w:rsidRPr="00935859" w:rsidRDefault="00935859" w:rsidP="002170C0">
      <w:pPr>
        <w:pStyle w:val="ListParagraph"/>
        <w:numPr>
          <w:ilvl w:val="0"/>
          <w:numId w:val="23"/>
        </w:numPr>
        <w:ind w:firstLineChars="0"/>
      </w:pPr>
      <w:r w:rsidRPr="00935859">
        <w:t>Multi-tenancy Domain - It refers to set of physical and/or virtual</w:t>
      </w:r>
      <w:r w:rsidRPr="00935859">
        <w:rPr>
          <w:rFonts w:hint="eastAsia"/>
        </w:rPr>
        <w:t xml:space="preserve"> </w:t>
      </w:r>
      <w:r w:rsidRPr="00935859">
        <w:t>resources in which a single instance of a software runs on a</w:t>
      </w:r>
      <w:r w:rsidRPr="00935859">
        <w:rPr>
          <w:rFonts w:hint="eastAsia"/>
        </w:rPr>
        <w:t xml:space="preserve"> </w:t>
      </w:r>
      <w:r w:rsidRPr="00935859">
        <w:t>server and serves multiple tenants</w:t>
      </w:r>
      <w:r w:rsidRPr="00935859">
        <w:rPr>
          <w:rFonts w:hint="eastAsia"/>
        </w:rPr>
        <w:t>.</w:t>
      </w:r>
    </w:p>
    <w:p w:rsidR="00935859" w:rsidRPr="00C078AC" w:rsidRDefault="00893965" w:rsidP="00C078AC">
      <w:pPr>
        <w:pStyle w:val="Heading2"/>
        <w:ind w:left="432"/>
      </w:pPr>
      <w:bookmarkStart w:id="5" w:name="_Toc483572761"/>
      <w:r w:rsidRPr="009B3F0B">
        <w:t>Acronyms and Abbreviations</w:t>
      </w:r>
      <w:bookmarkEnd w:id="5"/>
    </w:p>
    <w:p w:rsidR="00893965" w:rsidRPr="00893965" w:rsidRDefault="00893965" w:rsidP="002170C0">
      <w:pPr>
        <w:pStyle w:val="ListParagraph"/>
        <w:numPr>
          <w:ilvl w:val="0"/>
          <w:numId w:val="23"/>
        </w:numPr>
        <w:ind w:firstLineChars="0"/>
      </w:pPr>
      <w:r w:rsidRPr="00893965">
        <w:t>CNC: customer network controller</w:t>
      </w:r>
    </w:p>
    <w:p w:rsidR="00893965" w:rsidRPr="00893965" w:rsidRDefault="00893965" w:rsidP="002170C0">
      <w:pPr>
        <w:pStyle w:val="ListParagraph"/>
        <w:numPr>
          <w:ilvl w:val="0"/>
          <w:numId w:val="23"/>
        </w:numPr>
        <w:ind w:firstLineChars="0"/>
      </w:pPr>
      <w:r w:rsidRPr="00893965">
        <w:t>MDSC: multi-domain service coordinator, could be a hierarchical</w:t>
      </w:r>
      <w:r>
        <w:rPr>
          <w:rFonts w:eastAsiaTheme="minorEastAsia" w:hint="eastAsia"/>
          <w:lang w:eastAsia="zh-CN"/>
        </w:rPr>
        <w:t xml:space="preserve"> </w:t>
      </w:r>
      <w:r w:rsidRPr="00893965">
        <w:t>one</w:t>
      </w:r>
    </w:p>
    <w:p w:rsidR="00893965" w:rsidRPr="00893965" w:rsidRDefault="00893965" w:rsidP="002170C0">
      <w:pPr>
        <w:pStyle w:val="ListParagraph"/>
        <w:numPr>
          <w:ilvl w:val="0"/>
          <w:numId w:val="23"/>
        </w:numPr>
        <w:ind w:firstLineChars="0"/>
      </w:pPr>
      <w:r w:rsidRPr="00893965">
        <w:t>PNC: physical network controller, each transport network domain</w:t>
      </w:r>
      <w:r>
        <w:rPr>
          <w:rFonts w:eastAsiaTheme="minorEastAsia" w:hint="eastAsia"/>
          <w:lang w:eastAsia="zh-CN"/>
        </w:rPr>
        <w:t xml:space="preserve"> </w:t>
      </w:r>
      <w:r w:rsidRPr="00893965">
        <w:t>has a PNC</w:t>
      </w:r>
    </w:p>
    <w:p w:rsidR="00893965" w:rsidRPr="00893965" w:rsidRDefault="00893965" w:rsidP="002170C0">
      <w:pPr>
        <w:pStyle w:val="ListParagraph"/>
        <w:numPr>
          <w:ilvl w:val="0"/>
          <w:numId w:val="23"/>
        </w:numPr>
        <w:ind w:firstLineChars="0"/>
      </w:pPr>
      <w:r w:rsidRPr="00893965">
        <w:t>VN: virtual network</w:t>
      </w:r>
    </w:p>
    <w:p w:rsidR="00893965" w:rsidRPr="001161F0" w:rsidRDefault="00893965" w:rsidP="002170C0">
      <w:pPr>
        <w:pStyle w:val="ListParagraph"/>
        <w:numPr>
          <w:ilvl w:val="0"/>
          <w:numId w:val="23"/>
        </w:numPr>
        <w:ind w:firstLineChars="0"/>
      </w:pPr>
      <w:r w:rsidRPr="00893965">
        <w:t>PCC: path computation client, the physical device (normally is the</w:t>
      </w:r>
      <w:r>
        <w:rPr>
          <w:rFonts w:eastAsiaTheme="minorEastAsia" w:hint="eastAsia"/>
          <w:lang w:eastAsia="zh-CN"/>
        </w:rPr>
        <w:t xml:space="preserve"> </w:t>
      </w:r>
      <w:r w:rsidRPr="00893965">
        <w:t>ingress device of an LSP) which requests for a path computation</w:t>
      </w:r>
      <w:r>
        <w:rPr>
          <w:rFonts w:eastAsiaTheme="minorEastAsia" w:hint="eastAsia"/>
          <w:lang w:eastAsia="zh-CN"/>
        </w:rPr>
        <w:t xml:space="preserve"> </w:t>
      </w:r>
      <w:r w:rsidRPr="00893965">
        <w:t>service</w:t>
      </w:r>
    </w:p>
    <w:p w:rsidR="001161F0" w:rsidRPr="00426C72" w:rsidRDefault="001161F0" w:rsidP="004629D8">
      <w:pPr>
        <w:rPr>
          <w:rFonts w:eastAsiaTheme="minorEastAsia"/>
          <w:lang w:eastAsia="zh-CN"/>
        </w:rPr>
      </w:pPr>
      <w:r w:rsidRPr="001161F0">
        <w:t>The key words "MUST", "MUST NOT", "REQUIRED", "SHALL", "SHALL NOT",</w:t>
      </w:r>
      <w:r>
        <w:rPr>
          <w:rFonts w:eastAsiaTheme="minorEastAsia" w:hint="eastAsia"/>
          <w:lang w:eastAsia="zh-CN"/>
        </w:rPr>
        <w:t xml:space="preserve"> </w:t>
      </w:r>
      <w:r w:rsidRPr="001161F0">
        <w:t>"SHOULD", "SHOULD NOT", "RECOMMENDED", "MAY", and "OPTIONAL" in this</w:t>
      </w:r>
      <w:r>
        <w:rPr>
          <w:rFonts w:eastAsiaTheme="minorEastAsia" w:hint="eastAsia"/>
          <w:lang w:eastAsia="zh-CN"/>
        </w:rPr>
        <w:t xml:space="preserve"> </w:t>
      </w:r>
      <w:r w:rsidRPr="001161F0">
        <w:t>document are to be interpreted as described in RFC 2119.</w:t>
      </w:r>
      <w:r>
        <w:rPr>
          <w:rFonts w:eastAsiaTheme="minorEastAsia" w:hint="eastAsia"/>
          <w:lang w:eastAsia="zh-CN"/>
        </w:rPr>
        <w:t xml:space="preserve"> </w:t>
      </w:r>
      <w:r w:rsidRPr="001161F0">
        <w:t>Additionally, the key words "MIGHT", "COULD", "MAY WISH TO", "WOULD</w:t>
      </w:r>
      <w:r>
        <w:rPr>
          <w:rFonts w:eastAsiaTheme="minorEastAsia" w:hint="eastAsia"/>
          <w:lang w:eastAsia="zh-CN"/>
        </w:rPr>
        <w:t xml:space="preserve"> </w:t>
      </w:r>
      <w:r w:rsidRPr="001161F0">
        <w:t>PROBABLY", "SHOULD CONSIDER", and "MUST (BUT WE KNOW YOU WON'T)" in</w:t>
      </w:r>
      <w:r>
        <w:rPr>
          <w:rFonts w:eastAsiaTheme="minorEastAsia" w:hint="eastAsia"/>
          <w:lang w:eastAsia="zh-CN"/>
        </w:rPr>
        <w:t xml:space="preserve"> </w:t>
      </w:r>
      <w:r w:rsidRPr="001161F0">
        <w:lastRenderedPageBreak/>
        <w:t>this document are to interpreted as described in RFC 6919.  Other</w:t>
      </w:r>
      <w:r>
        <w:rPr>
          <w:rFonts w:eastAsiaTheme="minorEastAsia" w:hint="eastAsia"/>
          <w:lang w:eastAsia="zh-CN"/>
        </w:rPr>
        <w:t xml:space="preserve"> </w:t>
      </w:r>
      <w:r w:rsidRPr="001161F0">
        <w:t>network slicing related words used in this document are to</w:t>
      </w:r>
      <w:r>
        <w:rPr>
          <w:rFonts w:eastAsiaTheme="minorEastAsia" w:hint="eastAsia"/>
          <w:lang w:eastAsia="zh-CN"/>
        </w:rPr>
        <w:t xml:space="preserve"> </w:t>
      </w:r>
      <w:r w:rsidRPr="001161F0">
        <w:t>interpreted as described in [NS-Framework].</w:t>
      </w:r>
    </w:p>
    <w:p w:rsidR="00935859" w:rsidRDefault="004629D8" w:rsidP="004629D8">
      <w:pPr>
        <w:pStyle w:val="Heading1"/>
        <w:rPr>
          <w:rFonts w:eastAsiaTheme="minorEastAsia"/>
          <w:lang w:eastAsia="zh-CN"/>
        </w:rPr>
      </w:pPr>
      <w:bookmarkStart w:id="6" w:name="_Toc483572762"/>
      <w:r w:rsidRPr="004629D8">
        <w:t>Overall Requirements in Network Slicing</w:t>
      </w:r>
      <w:bookmarkEnd w:id="6"/>
    </w:p>
    <w:p w:rsidR="00426C72" w:rsidRDefault="00426C72" w:rsidP="00C201A1">
      <w:pPr>
        <w:rPr>
          <w:rFonts w:eastAsiaTheme="minorEastAsia"/>
          <w:lang w:eastAsia="zh-CN"/>
        </w:rPr>
      </w:pPr>
      <w:r w:rsidRPr="00426C72">
        <w:t>This section introduces 6 key requirem</w:t>
      </w:r>
      <w:r>
        <w:t>ents of network slicing.  These</w:t>
      </w:r>
      <w:r>
        <w:rPr>
          <w:rFonts w:eastAsiaTheme="minorEastAsia" w:hint="eastAsia"/>
          <w:lang w:eastAsia="zh-CN"/>
        </w:rPr>
        <w:t xml:space="preserve"> </w:t>
      </w:r>
      <w:r w:rsidRPr="00426C72">
        <w:t>6 requirements are organized according to a general network slice</w:t>
      </w:r>
      <w:r>
        <w:rPr>
          <w:rFonts w:eastAsiaTheme="minorEastAsia" w:hint="eastAsia"/>
          <w:lang w:eastAsia="zh-CN"/>
        </w:rPr>
        <w:t xml:space="preserve"> </w:t>
      </w:r>
      <w:r w:rsidRPr="00426C72">
        <w:t>working process as shown in Figure 1: specify the network slicing</w:t>
      </w:r>
      <w:r>
        <w:rPr>
          <w:rFonts w:eastAsiaTheme="minorEastAsia" w:hint="eastAsia"/>
          <w:lang w:eastAsia="zh-CN"/>
        </w:rPr>
        <w:t xml:space="preserve"> </w:t>
      </w:r>
      <w:r w:rsidRPr="00426C72">
        <w:t>resource (Req.1); construct a performance guaranteed end-to-end</w:t>
      </w:r>
      <w:r>
        <w:rPr>
          <w:rFonts w:eastAsiaTheme="minorEastAsia" w:hint="eastAsia"/>
          <w:lang w:eastAsia="zh-CN"/>
        </w:rPr>
        <w:t xml:space="preserve"> </w:t>
      </w:r>
      <w:r w:rsidRPr="00426C72">
        <w:t>network slice (Req.2 and Req.3); Identify the network slice (Req. 4);</w:t>
      </w:r>
      <w:r>
        <w:rPr>
          <w:rFonts w:eastAsiaTheme="minorEastAsia" w:hint="eastAsia"/>
          <w:lang w:eastAsia="zh-CN"/>
        </w:rPr>
        <w:t xml:space="preserve"> </w:t>
      </w:r>
      <w:r w:rsidRPr="00426C72">
        <w:t>necessary abstraction for the constructed end-to-end network slice</w:t>
      </w:r>
      <w:r w:rsidR="00C201A1">
        <w:rPr>
          <w:rFonts w:eastAsiaTheme="minorEastAsia" w:hint="eastAsia"/>
          <w:lang w:eastAsia="zh-CN"/>
        </w:rPr>
        <w:t xml:space="preserve"> </w:t>
      </w:r>
      <w:r w:rsidRPr="00426C72">
        <w:t>(Req. 5); and provide OAM operations (Req. 6).</w:t>
      </w:r>
    </w:p>
    <w:p w:rsidR="00707A5F" w:rsidRPr="00B77FB5" w:rsidRDefault="00A23A21" w:rsidP="002170C0">
      <w:pPr>
        <w:pStyle w:val="ListParagraph"/>
        <w:numPr>
          <w:ilvl w:val="0"/>
          <w:numId w:val="23"/>
        </w:numPr>
        <w:ind w:firstLineChars="0"/>
      </w:pPr>
      <w:r>
        <w:rPr>
          <w:noProof/>
          <w:lang w:val="en-GB" w:eastAsia="ja-JP"/>
        </w:rPr>
        <w:drawing>
          <wp:anchor distT="0" distB="0" distL="114300" distR="114300" simplePos="0" relativeHeight="251658240" behindDoc="0" locked="0" layoutInCell="1" allowOverlap="1">
            <wp:simplePos x="0" y="0"/>
            <wp:positionH relativeFrom="column">
              <wp:posOffset>733425</wp:posOffset>
            </wp:positionH>
            <wp:positionV relativeFrom="paragraph">
              <wp:posOffset>1990725</wp:posOffset>
            </wp:positionV>
            <wp:extent cx="5638800" cy="3819525"/>
            <wp:effectExtent l="1905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638800" cy="3819525"/>
                    </a:xfrm>
                    <a:prstGeom prst="rect">
                      <a:avLst/>
                    </a:prstGeom>
                    <a:noFill/>
                    <a:ln w="9525">
                      <a:noFill/>
                      <a:miter lim="800000"/>
                      <a:headEnd/>
                      <a:tailEnd/>
                    </a:ln>
                  </pic:spPr>
                </pic:pic>
              </a:graphicData>
            </a:graphic>
          </wp:anchor>
        </w:drawing>
      </w:r>
      <w:r w:rsidR="00707A5F" w:rsidRPr="00707A5F">
        <w:t>Req.1 Network Slicing Resource Specification: The management</w:t>
      </w:r>
      <w:r w:rsidR="00707A5F">
        <w:rPr>
          <w:rFonts w:eastAsiaTheme="minorEastAsia" w:hint="eastAsia"/>
          <w:lang w:eastAsia="zh-CN"/>
        </w:rPr>
        <w:t xml:space="preserve"> </w:t>
      </w:r>
      <w:r w:rsidR="00707A5F" w:rsidRPr="00707A5F">
        <w:t>system of both underlying resources/network functions and</w:t>
      </w:r>
      <w:r w:rsidR="00707A5F">
        <w:rPr>
          <w:rFonts w:eastAsiaTheme="minorEastAsia" w:hint="eastAsia"/>
          <w:lang w:eastAsia="zh-CN"/>
        </w:rPr>
        <w:t xml:space="preserve"> </w:t>
      </w:r>
      <w:r w:rsidR="00707A5F" w:rsidRPr="00707A5F">
        <w:t>overlying resource/network functions provided by consumer or</w:t>
      </w:r>
      <w:r w:rsidR="00707A5F">
        <w:rPr>
          <w:rFonts w:eastAsiaTheme="minorEastAsia" w:hint="eastAsia"/>
          <w:lang w:eastAsia="zh-CN"/>
        </w:rPr>
        <w:t xml:space="preserve"> </w:t>
      </w:r>
      <w:r w:rsidR="00707A5F" w:rsidRPr="00707A5F">
        <w:t>operator, regardless of being automated, human-guided, or human-operated, needs to manage the description of the resources/network</w:t>
      </w:r>
      <w:r w:rsidR="00707A5F">
        <w:rPr>
          <w:rFonts w:eastAsiaTheme="minorEastAsia" w:hint="eastAsia"/>
          <w:lang w:eastAsia="zh-CN"/>
        </w:rPr>
        <w:t xml:space="preserve"> </w:t>
      </w:r>
      <w:r w:rsidR="00707A5F" w:rsidRPr="00707A5F">
        <w:t>functions it has "in stock" and "under its control".  The</w:t>
      </w:r>
      <w:r w:rsidR="00707A5F">
        <w:rPr>
          <w:rFonts w:eastAsiaTheme="minorEastAsia" w:hint="eastAsia"/>
          <w:lang w:eastAsia="zh-CN"/>
        </w:rPr>
        <w:t xml:space="preserve"> </w:t>
      </w:r>
      <w:r w:rsidR="00707A5F" w:rsidRPr="00707A5F">
        <w:t>objective for those systems to have such information is that the</w:t>
      </w:r>
      <w:r w:rsidR="00707A5F">
        <w:rPr>
          <w:rFonts w:eastAsiaTheme="minorEastAsia" w:hint="eastAsia"/>
          <w:lang w:eastAsia="zh-CN"/>
        </w:rPr>
        <w:t xml:space="preserve"> </w:t>
      </w:r>
      <w:r w:rsidR="00707A5F" w:rsidRPr="00707A5F">
        <w:t>resources will form an important part of their business, and thus</w:t>
      </w:r>
      <w:r w:rsidR="00707A5F">
        <w:rPr>
          <w:rFonts w:eastAsiaTheme="minorEastAsia" w:hint="eastAsia"/>
          <w:lang w:eastAsia="zh-CN"/>
        </w:rPr>
        <w:t xml:space="preserve"> </w:t>
      </w:r>
      <w:r w:rsidR="00707A5F" w:rsidRPr="00707A5F">
        <w:t>they must know "what they have" at every moment, so that, for</w:t>
      </w:r>
      <w:r w:rsidR="00707A5F">
        <w:rPr>
          <w:rFonts w:eastAsiaTheme="minorEastAsia" w:hint="eastAsia"/>
          <w:lang w:eastAsia="zh-CN"/>
        </w:rPr>
        <w:t xml:space="preserve"> </w:t>
      </w:r>
      <w:r w:rsidR="00707A5F" w:rsidRPr="00707A5F">
        <w:t>instance, they are able to "deliver" the requests without</w:t>
      </w:r>
      <w:r w:rsidR="00707A5F">
        <w:rPr>
          <w:rFonts w:eastAsiaTheme="minorEastAsia" w:hint="eastAsia"/>
          <w:lang w:eastAsia="zh-CN"/>
        </w:rPr>
        <w:t xml:space="preserve"> </w:t>
      </w:r>
      <w:r w:rsidR="00707A5F" w:rsidRPr="00707A5F">
        <w:t>incurring into any overutilization of their resources.  Therefore,</w:t>
      </w:r>
      <w:r w:rsidR="00707A5F">
        <w:rPr>
          <w:rFonts w:eastAsiaTheme="minorEastAsia" w:hint="eastAsia"/>
          <w:lang w:eastAsia="zh-CN"/>
        </w:rPr>
        <w:t xml:space="preserve"> </w:t>
      </w:r>
      <w:r w:rsidR="00707A5F" w:rsidRPr="00707A5F">
        <w:t>the way resources are described and specified must be homogeneous</w:t>
      </w:r>
      <w:r w:rsidR="00707A5F">
        <w:rPr>
          <w:rFonts w:eastAsiaTheme="minorEastAsia" w:hint="eastAsia"/>
          <w:lang w:eastAsia="zh-CN"/>
        </w:rPr>
        <w:t>.</w:t>
      </w:r>
    </w:p>
    <w:p w:rsidR="00B77FB5" w:rsidRPr="009B483B" w:rsidRDefault="00A23A21" w:rsidP="002170C0">
      <w:pPr>
        <w:pStyle w:val="Caption"/>
        <w:numPr>
          <w:ilvl w:val="0"/>
          <w:numId w:val="20"/>
        </w:numPr>
        <w:spacing w:before="240"/>
      </w:pPr>
      <w:r w:rsidRPr="009B483B">
        <w:lastRenderedPageBreak/>
        <w:t>Illustration of Key Requirements</w:t>
      </w:r>
    </w:p>
    <w:p w:rsidR="00707A5F" w:rsidRPr="00A84322" w:rsidRDefault="00A23A21" w:rsidP="002170C0">
      <w:pPr>
        <w:pStyle w:val="ListParagraph"/>
        <w:numPr>
          <w:ilvl w:val="0"/>
          <w:numId w:val="23"/>
        </w:numPr>
        <w:ind w:firstLineChars="0"/>
        <w:rPr>
          <w:noProof/>
          <w:lang w:eastAsia="zh-CN"/>
        </w:rPr>
      </w:pPr>
      <w:r w:rsidRPr="00A23A21">
        <w:rPr>
          <w:noProof/>
          <w:lang w:eastAsia="zh-CN"/>
        </w:rPr>
        <w:t>Req.2 Cross-Network Segment &amp; Cross-Domain Negotiation: Network</w:t>
      </w:r>
      <w:r w:rsidRPr="00A23A21">
        <w:rPr>
          <w:rFonts w:eastAsiaTheme="minorEastAsia" w:hint="eastAsia"/>
          <w:noProof/>
          <w:lang w:eastAsia="zh-CN"/>
        </w:rPr>
        <w:t xml:space="preserve"> </w:t>
      </w:r>
      <w:r w:rsidRPr="00A23A21">
        <w:rPr>
          <w:noProof/>
          <w:lang w:eastAsia="zh-CN"/>
        </w:rPr>
        <w:t>users in relation to network slicing are entities that operate</w:t>
      </w:r>
      <w:r w:rsidRPr="00A23A21">
        <w:rPr>
          <w:rFonts w:eastAsiaTheme="minorEastAsia" w:hint="eastAsia"/>
          <w:noProof/>
          <w:lang w:eastAsia="zh-CN"/>
        </w:rPr>
        <w:t xml:space="preserve"> </w:t>
      </w:r>
      <w:r w:rsidRPr="00A23A21">
        <w:rPr>
          <w:noProof/>
          <w:lang w:eastAsia="zh-CN"/>
        </w:rPr>
        <w:t>some set of physical, logical, virtual, or, in general, abstracted</w:t>
      </w:r>
      <w:r w:rsidRPr="00A23A21">
        <w:rPr>
          <w:rFonts w:eastAsiaTheme="minorEastAsia" w:hint="eastAsia"/>
          <w:noProof/>
          <w:lang w:eastAsia="zh-CN"/>
        </w:rPr>
        <w:t xml:space="preserve"> </w:t>
      </w:r>
      <w:r w:rsidRPr="00A23A21">
        <w:rPr>
          <w:noProof/>
          <w:lang w:eastAsia="zh-CN"/>
        </w:rPr>
        <w:t>resources that are not owned directly by them.  This means that</w:t>
      </w:r>
      <w:r w:rsidRPr="00A23A21">
        <w:rPr>
          <w:rFonts w:eastAsiaTheme="minorEastAsia" w:hint="eastAsia"/>
          <w:noProof/>
          <w:lang w:eastAsia="zh-CN"/>
        </w:rPr>
        <w:t xml:space="preserve"> </w:t>
      </w:r>
      <w:r w:rsidRPr="00A23A21">
        <w:rPr>
          <w:noProof/>
          <w:lang w:eastAsia="zh-CN"/>
        </w:rPr>
        <w:t>they will have providers, that can be different and separated, but</w:t>
      </w:r>
      <w:r w:rsidRPr="00A23A21">
        <w:rPr>
          <w:rFonts w:eastAsiaTheme="minorEastAsia" w:hint="eastAsia"/>
          <w:noProof/>
          <w:lang w:eastAsia="zh-CN"/>
        </w:rPr>
        <w:t xml:space="preserve"> </w:t>
      </w:r>
      <w:r w:rsidRPr="00A23A21">
        <w:rPr>
          <w:noProof/>
          <w:lang w:eastAsia="zh-CN"/>
        </w:rPr>
        <w:t>they still require to offer a coherent service to their customers,      which are naturally expecting this entity to be seen as only one</w:t>
      </w:r>
      <w:r>
        <w:rPr>
          <w:rFonts w:eastAsiaTheme="minorEastAsia" w:hint="eastAsia"/>
          <w:noProof/>
          <w:lang w:eastAsia="zh-CN"/>
        </w:rPr>
        <w:t xml:space="preserve"> </w:t>
      </w:r>
      <w:r w:rsidRPr="00A23A21">
        <w:rPr>
          <w:noProof/>
          <w:lang w:eastAsia="zh-CN"/>
        </w:rPr>
        <w:t>entity.  Therefore it is fundamental for network slices, in the</w:t>
      </w:r>
      <w:r>
        <w:rPr>
          <w:rFonts w:eastAsiaTheme="minorEastAsia" w:hint="eastAsia"/>
          <w:noProof/>
          <w:lang w:eastAsia="zh-CN"/>
        </w:rPr>
        <w:t xml:space="preserve"> </w:t>
      </w:r>
      <w:r w:rsidRPr="00A23A21">
        <w:rPr>
          <w:noProof/>
          <w:lang w:eastAsia="zh-CN"/>
        </w:rPr>
        <w:t>form they are delivered to such operators, to be able to cross</w:t>
      </w:r>
      <w:r>
        <w:rPr>
          <w:rFonts w:eastAsiaTheme="minorEastAsia" w:hint="eastAsia"/>
          <w:noProof/>
          <w:lang w:eastAsia="zh-CN"/>
        </w:rPr>
        <w:t xml:space="preserve"> </w:t>
      </w:r>
      <w:r w:rsidRPr="00A23A21">
        <w:rPr>
          <w:noProof/>
          <w:lang w:eastAsia="zh-CN"/>
        </w:rPr>
        <w:t>provider domains and thus effectively form the required end-to-end</w:t>
      </w:r>
      <w:r>
        <w:rPr>
          <w:rFonts w:eastAsiaTheme="minorEastAsia" w:hint="eastAsia"/>
          <w:noProof/>
          <w:lang w:eastAsia="zh-CN"/>
        </w:rPr>
        <w:t xml:space="preserve"> </w:t>
      </w:r>
      <w:r w:rsidRPr="00A23A21">
        <w:rPr>
          <w:noProof/>
          <w:lang w:eastAsia="zh-CN"/>
        </w:rPr>
        <w:t>infrastructure.</w:t>
      </w:r>
    </w:p>
    <w:p w:rsidR="00A84322" w:rsidRPr="009B483B" w:rsidRDefault="00A84322" w:rsidP="002170C0">
      <w:pPr>
        <w:pStyle w:val="ListParagraph"/>
        <w:numPr>
          <w:ilvl w:val="0"/>
          <w:numId w:val="23"/>
        </w:numPr>
        <w:ind w:firstLineChars="0"/>
      </w:pPr>
      <w:r w:rsidRPr="00A84322">
        <w:rPr>
          <w:noProof/>
          <w:lang w:eastAsia="zh-CN"/>
        </w:rPr>
        <w:t>Req.3 Guaranteed Slice Performance and Isolation: In order to</w:t>
      </w:r>
      <w:r>
        <w:rPr>
          <w:rFonts w:eastAsiaTheme="minorEastAsia" w:hint="eastAsia"/>
          <w:noProof/>
          <w:lang w:eastAsia="zh-CN"/>
        </w:rPr>
        <w:t xml:space="preserve"> </w:t>
      </w:r>
      <w:r w:rsidRPr="00A84322">
        <w:rPr>
          <w:noProof/>
          <w:lang w:eastAsia="zh-CN"/>
        </w:rPr>
        <w:t>enable the safe, secure, performance guaranteed service for multi-</w:t>
      </w:r>
      <w:r>
        <w:rPr>
          <w:rFonts w:eastAsiaTheme="minorEastAsia" w:hint="eastAsia"/>
          <w:noProof/>
          <w:lang w:eastAsia="zh-CN"/>
        </w:rPr>
        <w:t xml:space="preserve"> </w:t>
      </w:r>
      <w:r w:rsidRPr="00A84322">
        <w:rPr>
          <w:noProof/>
          <w:lang w:eastAsia="zh-CN"/>
        </w:rPr>
        <w:t>tenancy on the common physical networks, the isolation in each of</w:t>
      </w:r>
      <w:r>
        <w:rPr>
          <w:rFonts w:eastAsiaTheme="minorEastAsia" w:hint="eastAsia"/>
          <w:noProof/>
          <w:lang w:eastAsia="zh-CN"/>
        </w:rPr>
        <w:t xml:space="preserve"> </w:t>
      </w:r>
      <w:r w:rsidRPr="00A84322">
        <w:rPr>
          <w:noProof/>
          <w:lang w:eastAsia="zh-CN"/>
        </w:rPr>
        <w:t>the Data /Control /Management /Service planes are needed in</w:t>
      </w:r>
      <w:r>
        <w:rPr>
          <w:rFonts w:eastAsiaTheme="minorEastAsia" w:hint="eastAsia"/>
          <w:noProof/>
          <w:lang w:eastAsia="zh-CN"/>
        </w:rPr>
        <w:t xml:space="preserve"> </w:t>
      </w:r>
      <w:r w:rsidRPr="00A84322">
        <w:rPr>
          <w:noProof/>
          <w:lang w:eastAsia="zh-CN"/>
        </w:rPr>
        <w:t>network slicing.  In general, there are two tiers isolations: Soft</w:t>
      </w:r>
      <w:r>
        <w:rPr>
          <w:rFonts w:eastAsiaTheme="minorEastAsia" w:hint="eastAsia"/>
          <w:noProof/>
          <w:lang w:eastAsia="zh-CN"/>
        </w:rPr>
        <w:t xml:space="preserve"> </w:t>
      </w:r>
      <w:r w:rsidRPr="00A84322">
        <w:rPr>
          <w:noProof/>
          <w:lang w:eastAsia="zh-CN"/>
        </w:rPr>
        <w:t>and hard isolations.  VPN, NVO3, etc. are typical soft isolation</w:t>
      </w:r>
      <w:r>
        <w:rPr>
          <w:rFonts w:eastAsiaTheme="minorEastAsia" w:hint="eastAsia"/>
          <w:noProof/>
          <w:lang w:eastAsia="zh-CN"/>
        </w:rPr>
        <w:t xml:space="preserve"> </w:t>
      </w:r>
      <w:r w:rsidRPr="00A84322">
        <w:rPr>
          <w:noProof/>
          <w:lang w:eastAsia="zh-CN"/>
        </w:rPr>
        <w:t>technologies, slices isolated through these technologies still may</w:t>
      </w:r>
      <w:r>
        <w:rPr>
          <w:rFonts w:eastAsiaTheme="minorEastAsia" w:hint="eastAsia"/>
          <w:noProof/>
          <w:lang w:eastAsia="zh-CN"/>
        </w:rPr>
        <w:t xml:space="preserve"> </w:t>
      </w:r>
      <w:r w:rsidRPr="00A84322">
        <w:rPr>
          <w:noProof/>
          <w:lang w:eastAsia="zh-CN"/>
        </w:rPr>
        <w:t>compete for underlying resources.  For some critical services,</w:t>
      </w:r>
      <w:r>
        <w:rPr>
          <w:rFonts w:eastAsiaTheme="minorEastAsia" w:hint="eastAsia"/>
          <w:noProof/>
          <w:lang w:eastAsia="zh-CN"/>
        </w:rPr>
        <w:t xml:space="preserve"> </w:t>
      </w:r>
      <w:r w:rsidRPr="00A84322">
        <w:t>hard isolation such as FlexE, OTN, etc. are necessary.</w:t>
      </w:r>
    </w:p>
    <w:p w:rsidR="00A84322" w:rsidRPr="009B483B" w:rsidRDefault="00A84322" w:rsidP="002170C0">
      <w:pPr>
        <w:pStyle w:val="ListParagraph"/>
        <w:numPr>
          <w:ilvl w:val="0"/>
          <w:numId w:val="23"/>
        </w:numPr>
        <w:ind w:firstLineChars="0"/>
      </w:pPr>
      <w:r w:rsidRPr="005E063A">
        <w:t>Req.4 Slice Discovery and Identification: [TBD-Cristina]</w:t>
      </w:r>
    </w:p>
    <w:p w:rsidR="00A84322" w:rsidRPr="009B483B" w:rsidRDefault="00A84322" w:rsidP="002170C0">
      <w:pPr>
        <w:pStyle w:val="ListParagraph"/>
        <w:numPr>
          <w:ilvl w:val="0"/>
          <w:numId w:val="23"/>
        </w:numPr>
        <w:ind w:firstLineChars="0"/>
      </w:pPr>
      <w:r w:rsidRPr="00A3732E">
        <w:t>Req.5 NS Domain-Abstraction: To complement the previous</w:t>
      </w:r>
      <w:r w:rsidR="009B483B" w:rsidRPr="009B483B">
        <w:rPr>
          <w:rFonts w:hint="eastAsia"/>
        </w:rPr>
        <w:t xml:space="preserve"> </w:t>
      </w:r>
      <w:r w:rsidRPr="00A3732E">
        <w:t>requirement, it is important for network slices to be aware but</w:t>
      </w:r>
      <w:r w:rsidR="009B483B" w:rsidRPr="009B483B">
        <w:rPr>
          <w:rFonts w:hint="eastAsia"/>
        </w:rPr>
        <w:t xml:space="preserve"> </w:t>
      </w:r>
      <w:r w:rsidRPr="00A3732E">
        <w:t>independent of the domain to which they belong.  This implies that</w:t>
      </w:r>
      <w:r w:rsidR="009B483B" w:rsidRPr="009B483B">
        <w:rPr>
          <w:rFonts w:hint="eastAsia"/>
        </w:rPr>
        <w:t xml:space="preserve"> </w:t>
      </w:r>
      <w:r w:rsidRPr="00A3732E">
        <w:t>they are abstracted from any specific domain, so operators can</w:t>
      </w:r>
      <w:r w:rsidR="009B483B" w:rsidRPr="009B483B">
        <w:rPr>
          <w:rFonts w:hint="eastAsia"/>
        </w:rPr>
        <w:t xml:space="preserve"> </w:t>
      </w:r>
      <w:r w:rsidRPr="00A3732E">
        <w:t>change their behavior without requiring to reconfigure all</w:t>
      </w:r>
      <w:r w:rsidR="009B483B" w:rsidRPr="009B483B">
        <w:rPr>
          <w:rFonts w:hint="eastAsia"/>
        </w:rPr>
        <w:t xml:space="preserve"> </w:t>
      </w:r>
      <w:r w:rsidRPr="00A3732E">
        <w:t>individual parts and pieces of the overall system.</w:t>
      </w:r>
    </w:p>
    <w:p w:rsidR="00A84322" w:rsidRPr="009B483B" w:rsidRDefault="00A84322" w:rsidP="002170C0">
      <w:pPr>
        <w:pStyle w:val="ListParagraph"/>
        <w:numPr>
          <w:ilvl w:val="0"/>
          <w:numId w:val="23"/>
        </w:numPr>
        <w:ind w:firstLineChars="0"/>
      </w:pPr>
      <w:r w:rsidRPr="009B483B">
        <w:t>Req.6 OAM Operations with Customized Granularity: Different</w:t>
      </w:r>
      <w:r w:rsidR="009B483B">
        <w:rPr>
          <w:rFonts w:eastAsiaTheme="minorEastAsia" w:hint="eastAsia"/>
          <w:lang w:eastAsia="zh-CN"/>
        </w:rPr>
        <w:t xml:space="preserve"> </w:t>
      </w:r>
      <w:r w:rsidRPr="009B483B">
        <w:t>network slice users (operators, customers) will have different</w:t>
      </w:r>
      <w:r w:rsidR="009B483B">
        <w:rPr>
          <w:rFonts w:eastAsiaTheme="minorEastAsia" w:hint="eastAsia"/>
          <w:lang w:eastAsia="zh-CN"/>
        </w:rPr>
        <w:t xml:space="preserve"> </w:t>
      </w:r>
      <w:r w:rsidRPr="009B483B">
        <w:t>requirements.  On one end of the spectrum we have those operators</w:t>
      </w:r>
      <w:r w:rsidR="009B483B">
        <w:rPr>
          <w:rFonts w:eastAsiaTheme="minorEastAsia" w:hint="eastAsia"/>
          <w:lang w:eastAsia="zh-CN"/>
        </w:rPr>
        <w:t xml:space="preserve"> </w:t>
      </w:r>
      <w:r w:rsidRPr="009B483B">
        <w:t>that will require a finalized service that they will simply</w:t>
      </w:r>
      <w:r w:rsidR="009B483B">
        <w:rPr>
          <w:rFonts w:eastAsiaTheme="minorEastAsia" w:hint="eastAsia"/>
          <w:lang w:eastAsia="zh-CN"/>
        </w:rPr>
        <w:t xml:space="preserve"> </w:t>
      </w:r>
      <w:r w:rsidRPr="009B483B">
        <w:t>commercialize.  On the other end we have those operators that need</w:t>
      </w:r>
      <w:r w:rsidR="009B483B">
        <w:rPr>
          <w:rFonts w:eastAsiaTheme="minorEastAsia" w:hint="eastAsia"/>
          <w:lang w:eastAsia="zh-CN"/>
        </w:rPr>
        <w:t xml:space="preserve"> </w:t>
      </w:r>
      <w:r w:rsidRPr="009B483B">
        <w:t>(or want) to fine-tune all the low-level aspects of the network</w:t>
      </w:r>
      <w:r w:rsidR="009B483B">
        <w:rPr>
          <w:rFonts w:eastAsiaTheme="minorEastAsia" w:hint="eastAsia"/>
          <w:lang w:eastAsia="zh-CN"/>
        </w:rPr>
        <w:t xml:space="preserve"> </w:t>
      </w:r>
      <w:r w:rsidRPr="009B483B">
        <w:t>resources that form their system or service.  Moreover, in the</w:t>
      </w:r>
      <w:r w:rsidR="009B483B">
        <w:rPr>
          <w:rFonts w:eastAsiaTheme="minorEastAsia" w:hint="eastAsia"/>
          <w:lang w:eastAsia="zh-CN"/>
        </w:rPr>
        <w:t xml:space="preserve"> </w:t>
      </w:r>
      <w:r w:rsidRPr="009B483B">
        <w:t>middle there is plenty of room for variations.  Therefore, the</w:t>
      </w:r>
      <w:r w:rsidR="009B483B">
        <w:rPr>
          <w:rFonts w:eastAsiaTheme="minorEastAsia" w:hint="eastAsia"/>
          <w:lang w:eastAsia="zh-CN"/>
        </w:rPr>
        <w:t xml:space="preserve"> </w:t>
      </w:r>
      <w:r w:rsidRPr="009B483B">
        <w:t>underlying network layers must offer different levels of</w:t>
      </w:r>
      <w:r w:rsidR="009B483B">
        <w:rPr>
          <w:rFonts w:eastAsiaTheme="minorEastAsia" w:hint="eastAsia"/>
          <w:lang w:eastAsia="zh-CN"/>
        </w:rPr>
        <w:t xml:space="preserve"> </w:t>
      </w:r>
      <w:r w:rsidRPr="009B483B">
        <w:t>granularity for the management of their resources, that the upper</w:t>
      </w:r>
      <w:r w:rsidR="009B483B">
        <w:rPr>
          <w:rFonts w:eastAsiaTheme="minorEastAsia" w:hint="eastAsia"/>
          <w:lang w:eastAsia="zh-CN"/>
        </w:rPr>
        <w:t xml:space="preserve"> </w:t>
      </w:r>
      <w:r w:rsidRPr="009B483B">
        <w:t>layer operators can choose according to their needs and</w:t>
      </w:r>
      <w:r w:rsidR="009B483B">
        <w:rPr>
          <w:rFonts w:eastAsiaTheme="minorEastAsia" w:hint="eastAsia"/>
          <w:lang w:eastAsia="zh-CN"/>
        </w:rPr>
        <w:t xml:space="preserve"> </w:t>
      </w:r>
      <w:r w:rsidRPr="009B483B">
        <w:t>objectives.</w:t>
      </w:r>
    </w:p>
    <w:p w:rsidR="00935859" w:rsidRPr="00D00C99" w:rsidRDefault="00974895" w:rsidP="00D00C99">
      <w:pPr>
        <w:pStyle w:val="Heading1"/>
      </w:pPr>
      <w:bookmarkStart w:id="7" w:name="_Toc483572763"/>
      <w:r w:rsidRPr="00974895">
        <w:lastRenderedPageBreak/>
        <w:t>Network Slicing Resource Specification</w:t>
      </w:r>
      <w:bookmarkEnd w:id="7"/>
    </w:p>
    <w:p w:rsidR="00D00C99" w:rsidRPr="003A511A" w:rsidRDefault="00D00C99" w:rsidP="00D00C99">
      <w:pPr>
        <w:pStyle w:val="Heading2"/>
        <w:ind w:left="432"/>
      </w:pPr>
      <w:bookmarkStart w:id="8" w:name="_Toc483572764"/>
      <w:r w:rsidRPr="003A511A">
        <w:t>Description</w:t>
      </w:r>
      <w:bookmarkEnd w:id="8"/>
    </w:p>
    <w:p w:rsidR="00D00C99" w:rsidRDefault="00D00C99" w:rsidP="00D00C99">
      <w:pPr>
        <w:rPr>
          <w:rFonts w:eastAsiaTheme="minorEastAsia"/>
          <w:lang w:eastAsia="zh-CN"/>
        </w:rPr>
      </w:pPr>
      <w:r w:rsidRPr="00D00C99">
        <w:t>Network Slicing Resource Specification (NSRS) is meant to specify the</w:t>
      </w:r>
      <w:r>
        <w:rPr>
          <w:rFonts w:eastAsiaTheme="minorEastAsia" w:hint="eastAsia"/>
          <w:lang w:eastAsia="zh-CN"/>
        </w:rPr>
        <w:t xml:space="preserve"> </w:t>
      </w:r>
      <w:r w:rsidRPr="00D00C99">
        <w:t>network slicing resources and capture requirements of services,</w:t>
      </w:r>
      <w:r>
        <w:rPr>
          <w:rFonts w:eastAsiaTheme="minorEastAsia" w:hint="eastAsia"/>
          <w:lang w:eastAsia="zh-CN"/>
        </w:rPr>
        <w:t xml:space="preserve"> </w:t>
      </w:r>
      <w:r w:rsidRPr="00D00C99">
        <w:t>customers, and peer networks to characterize the service expected to</w:t>
      </w:r>
      <w:r>
        <w:rPr>
          <w:rFonts w:eastAsiaTheme="minorEastAsia" w:hint="eastAsia"/>
          <w:lang w:eastAsia="zh-CN"/>
        </w:rPr>
        <w:t xml:space="preserve"> </w:t>
      </w:r>
      <w:r w:rsidRPr="00D00C99">
        <w:t xml:space="preserve">be delivered by a network.  </w:t>
      </w:r>
      <w:r>
        <w:t>These requirements include (non</w:t>
      </w:r>
      <w:r>
        <w:rPr>
          <w:rFonts w:eastAsiaTheme="minorEastAsia" w:hint="eastAsia"/>
          <w:lang w:eastAsia="zh-CN"/>
        </w:rPr>
        <w:t>-</w:t>
      </w:r>
      <w:r w:rsidRPr="00D00C99">
        <w:t>exhaustive): reachability scope (e.g., limited scope, Internet-wide),</w:t>
      </w:r>
      <w:r>
        <w:rPr>
          <w:rFonts w:eastAsiaTheme="minorEastAsia" w:hint="eastAsia"/>
          <w:lang w:eastAsia="zh-CN"/>
        </w:rPr>
        <w:t xml:space="preserve"> </w:t>
      </w:r>
      <w:r w:rsidRPr="00D00C99">
        <w:t>direction, bandwidth requirements, performance metrics (e.g., one-way</w:t>
      </w:r>
      <w:r>
        <w:rPr>
          <w:rFonts w:eastAsiaTheme="minorEastAsia" w:hint="eastAsia"/>
          <w:lang w:eastAsia="zh-CN"/>
        </w:rPr>
        <w:t xml:space="preserve"> </w:t>
      </w:r>
      <w:r w:rsidRPr="00D00C99">
        <w:t>delay [RFC2679], loss [RFC2680], or one-way delay variation</w:t>
      </w:r>
      <w:r>
        <w:rPr>
          <w:rFonts w:eastAsiaTheme="minorEastAsia" w:hint="eastAsia"/>
          <w:lang w:eastAsia="zh-CN"/>
        </w:rPr>
        <w:t xml:space="preserve"> </w:t>
      </w:r>
      <w:r w:rsidRPr="00D00C99">
        <w:t xml:space="preserve"> [RFC3393]), protection and high-availability guidelines (e.g.,</w:t>
      </w:r>
      <w:r>
        <w:rPr>
          <w:rFonts w:eastAsiaTheme="minorEastAsia" w:hint="eastAsia"/>
          <w:lang w:eastAsia="zh-CN"/>
        </w:rPr>
        <w:t xml:space="preserve"> </w:t>
      </w:r>
      <w:r w:rsidRPr="00D00C99">
        <w:t>restoration in less than 50 ms, 100 ms, or 1 second), traffic</w:t>
      </w:r>
      <w:r>
        <w:rPr>
          <w:rFonts w:eastAsiaTheme="minorEastAsia" w:hint="eastAsia"/>
          <w:lang w:eastAsia="zh-CN"/>
        </w:rPr>
        <w:t xml:space="preserve"> </w:t>
      </w:r>
      <w:r w:rsidRPr="00D00C99">
        <w:t>isolation constraints, and flow identification.  NSRS is used by a</w:t>
      </w:r>
      <w:r>
        <w:rPr>
          <w:rFonts w:eastAsiaTheme="minorEastAsia" w:hint="eastAsia"/>
          <w:lang w:eastAsia="zh-CN"/>
        </w:rPr>
        <w:t xml:space="preserve"> </w:t>
      </w:r>
      <w:r w:rsidRPr="00D00C99">
        <w:t>network provider to decide whether existing network slices can be</w:t>
      </w:r>
      <w:r>
        <w:rPr>
          <w:rFonts w:eastAsiaTheme="minorEastAsia" w:hint="eastAsia"/>
          <w:lang w:eastAsia="zh-CN"/>
        </w:rPr>
        <w:t xml:space="preserve"> </w:t>
      </w:r>
      <w:r w:rsidRPr="00D00C99">
        <w:t>reused or (some of them) even combined, or if another network slice</w:t>
      </w:r>
      <w:r>
        <w:rPr>
          <w:rFonts w:eastAsiaTheme="minorEastAsia" w:hint="eastAsia"/>
          <w:lang w:eastAsia="zh-CN"/>
        </w:rPr>
        <w:t xml:space="preserve"> </w:t>
      </w:r>
      <w:r w:rsidRPr="00D00C99">
        <w:t>instance is needed for a given service.</w:t>
      </w:r>
    </w:p>
    <w:p w:rsidR="00D00C99" w:rsidRDefault="00D00C99" w:rsidP="00D00C99">
      <w:pPr>
        <w:rPr>
          <w:rFonts w:eastAsiaTheme="minorEastAsia"/>
          <w:lang w:eastAsia="zh-CN"/>
        </w:rPr>
      </w:pPr>
      <w:r w:rsidRPr="00D00C99">
        <w:t>Technology-specific actions are then derived from the technology-agnostic requirements depicted in an NSRS.  Such actions include</w:t>
      </w:r>
      <w:r>
        <w:rPr>
          <w:rFonts w:eastAsiaTheme="minorEastAsia" w:hint="eastAsia"/>
          <w:lang w:eastAsia="zh-CN"/>
        </w:rPr>
        <w:t xml:space="preserve"> </w:t>
      </w:r>
      <w:r w:rsidRPr="00D00C99">
        <w:t>configuration tasks and operational procedures.</w:t>
      </w:r>
    </w:p>
    <w:p w:rsidR="0081357B" w:rsidRDefault="00D00C99" w:rsidP="00D00C99">
      <w:pPr>
        <w:rPr>
          <w:rFonts w:eastAsiaTheme="minorEastAsia"/>
          <w:lang w:eastAsia="zh-CN"/>
        </w:rPr>
      </w:pPr>
      <w:r w:rsidRPr="00D00C99">
        <w:t>A standard definition of NSRS is needed to facilitate the dynamic/automated negotiation procedure of NSRS parameters, but also to</w:t>
      </w:r>
      <w:r>
        <w:rPr>
          <w:rFonts w:eastAsiaTheme="minorEastAsia" w:hint="eastAsia"/>
          <w:lang w:eastAsia="zh-CN"/>
        </w:rPr>
        <w:t xml:space="preserve"> </w:t>
      </w:r>
      <w:r w:rsidRPr="00D00C99">
        <w:t>homogenize the processing of service requirements.</w:t>
      </w:r>
    </w:p>
    <w:p w:rsidR="009650F9" w:rsidRDefault="009650F9" w:rsidP="00C078AC">
      <w:pPr>
        <w:pStyle w:val="Heading2"/>
        <w:ind w:left="432"/>
      </w:pPr>
      <w:bookmarkStart w:id="9" w:name="_Toc483572765"/>
      <w:r>
        <w:t xml:space="preserve">Functional and Non-Functional </w:t>
      </w:r>
      <w:r w:rsidR="00177D07">
        <w:t>Aspects</w:t>
      </w:r>
    </w:p>
    <w:p w:rsidR="009650F9" w:rsidRDefault="009650F9" w:rsidP="00AB5713">
      <w:r>
        <w:t>Apart from the basic requirements, namely the description of the resources in terms of “selling” capabilities, the NSRS must also include the necessary functional requirements to allow NS consumers to know exactly what level of function they have by aggregating all the resources it has “contracted”. These will be accompanied with the logic required to operate with them.</w:t>
      </w:r>
    </w:p>
    <w:p w:rsidR="009650F9" w:rsidRDefault="009650F9" w:rsidP="00AB5713">
      <w:r>
        <w:t>For instance, the addition of available bandwidth by different links does not represent the total bandwidth, so the bandwidth specification of link resources must be accompanied with the definition of a proper “addition” operation that can deal with aggregatable and non-aggregatable resources and thus allow the consumer to know the combined bandwidth, but just when it is possible to get it.</w:t>
      </w:r>
    </w:p>
    <w:p w:rsidR="009650F9" w:rsidRDefault="009650F9" w:rsidP="00AB5713">
      <w:r>
        <w:t xml:space="preserve">Regarding non-functional </w:t>
      </w:r>
      <w:r w:rsidR="00177D07">
        <w:t>aspects</w:t>
      </w:r>
      <w:r>
        <w:t xml:space="preserve">, the NSRS must </w:t>
      </w:r>
      <w:r w:rsidR="00177D07">
        <w:t xml:space="preserve">be able to </w:t>
      </w:r>
      <w:r>
        <w:t xml:space="preserve">also incorporate </w:t>
      </w:r>
      <w:r w:rsidR="00DB095F">
        <w:t xml:space="preserve">other </w:t>
      </w:r>
      <w:r w:rsidR="00177D07">
        <w:t xml:space="preserve">information </w:t>
      </w:r>
      <w:r w:rsidR="00DB095F">
        <w:t xml:space="preserve">that support the establishment of a relation between a resource, a provider, and a consumer. For instance, the direct relation would be the “unit price”, which would </w:t>
      </w:r>
      <w:r w:rsidR="00DB095F">
        <w:lastRenderedPageBreak/>
        <w:t>be used by providers, consumers, and their respective management tools (or persons, administrators) to determine the maximum level of service that can be obtained by certain budget.  Other parameters would be added, both statically from the definition of the NSRS and dynamically when establishing the specific architectures that will support the NS instantiation.</w:t>
      </w:r>
    </w:p>
    <w:p w:rsidR="00DB095F" w:rsidRPr="00AB5713" w:rsidRDefault="00DB095F" w:rsidP="00AB5713">
      <w:r>
        <w:t>In summary, both functional and non-functional aspects will be linked together with the NSRS to allow providers and consumers to have a highly precise view of the total resources they have and the available ones. Therefore, they would know the “stock” they have in terms of network resources in a quick view (done by a person or a software), which is essential to improve their competitiveness.</w:t>
      </w:r>
    </w:p>
    <w:p w:rsidR="00F15940" w:rsidRPr="00C078AC" w:rsidRDefault="00F15940" w:rsidP="00C078AC">
      <w:pPr>
        <w:pStyle w:val="Heading2"/>
        <w:ind w:left="432"/>
      </w:pPr>
      <w:r w:rsidRPr="00BE0272">
        <w:t>Related Work in IETF</w:t>
      </w:r>
      <w:bookmarkEnd w:id="9"/>
    </w:p>
    <w:p w:rsidR="00F15940" w:rsidRPr="00F15940" w:rsidRDefault="00F15940" w:rsidP="00F15940">
      <w:r w:rsidRPr="00F15940">
        <w:t>As rightfully discussed in [I-D.wu-o</w:t>
      </w:r>
      <w:r>
        <w:t>psawg-service-model-explained],</w:t>
      </w:r>
      <w:r>
        <w:rPr>
          <w:rFonts w:eastAsiaTheme="minorEastAsia" w:hint="eastAsia"/>
          <w:lang w:eastAsia="zh-CN"/>
        </w:rPr>
        <w:t xml:space="preserve"> </w:t>
      </w:r>
      <w:r w:rsidRPr="00F15940">
        <w:t>the IETF has already published several YANG data models that are used</w:t>
      </w:r>
      <w:r>
        <w:rPr>
          <w:rFonts w:eastAsiaTheme="minorEastAsia" w:hint="eastAsia"/>
          <w:lang w:eastAsia="zh-CN"/>
        </w:rPr>
        <w:t xml:space="preserve"> </w:t>
      </w:r>
      <w:r w:rsidRPr="00F15940">
        <w:t>to model monolithic functions as well as very few services (e.g.,</w:t>
      </w:r>
      <w:r>
        <w:rPr>
          <w:rFonts w:eastAsiaTheme="minorEastAsia" w:hint="eastAsia"/>
          <w:lang w:eastAsia="zh-CN"/>
        </w:rPr>
        <w:t xml:space="preserve"> </w:t>
      </w:r>
      <w:r w:rsidRPr="00F15940">
        <w:t>L2SM, L3SM, EVPN).  These models may be used in the context of</w:t>
      </w:r>
      <w:r>
        <w:rPr>
          <w:rFonts w:eastAsiaTheme="minorEastAsia" w:hint="eastAsia"/>
          <w:lang w:eastAsia="zh-CN"/>
        </w:rPr>
        <w:t xml:space="preserve"> </w:t>
      </w:r>
      <w:r w:rsidRPr="00F15940">
        <w:t>network slicing if corresponding technologies are required for a</w:t>
      </w:r>
      <w:r>
        <w:rPr>
          <w:rFonts w:eastAsiaTheme="minorEastAsia" w:hint="eastAsia"/>
          <w:lang w:eastAsia="zh-CN"/>
        </w:rPr>
        <w:t xml:space="preserve"> </w:t>
      </w:r>
      <w:r w:rsidRPr="00F15940">
        <w:t>given network slice, but none of them can be used to model an NSRS.</w:t>
      </w:r>
    </w:p>
    <w:p w:rsidR="00F15940" w:rsidRDefault="00F15940" w:rsidP="00F15940">
      <w:pPr>
        <w:rPr>
          <w:rFonts w:eastAsiaTheme="minorEastAsia"/>
          <w:lang w:eastAsia="zh-CN"/>
        </w:rPr>
      </w:pPr>
      <w:r w:rsidRPr="00F15940">
        <w:t>[RFC7297] describes the Connectivity Provisioning Profile (CPP) and</w:t>
      </w:r>
      <w:r>
        <w:rPr>
          <w:rFonts w:eastAsiaTheme="minorEastAsia" w:hint="eastAsia"/>
          <w:lang w:eastAsia="zh-CN"/>
        </w:rPr>
        <w:t xml:space="preserve"> </w:t>
      </w:r>
      <w:r w:rsidRPr="00F15940">
        <w:t>proposes a CPP template to capture connectivity requirements to be</w:t>
      </w:r>
      <w:r>
        <w:rPr>
          <w:rFonts w:eastAsiaTheme="minorEastAsia" w:hint="eastAsia"/>
          <w:lang w:eastAsia="zh-CN"/>
        </w:rPr>
        <w:t xml:space="preserve"> </w:t>
      </w:r>
      <w:r w:rsidRPr="00F15940">
        <w:t>met wi</w:t>
      </w:r>
      <w:r>
        <w:t>thin a service delivery context</w:t>
      </w:r>
      <w:r w:rsidRPr="00F15940">
        <w:t>. Such a generic CPP template</w:t>
      </w:r>
      <w:r>
        <w:rPr>
          <w:rFonts w:eastAsiaTheme="minorEastAsia" w:hint="eastAsia"/>
          <w:lang w:eastAsia="zh-CN"/>
        </w:rPr>
        <w:t xml:space="preserve"> </w:t>
      </w:r>
      <w:r w:rsidRPr="00F15940">
        <w:t>is meant to</w:t>
      </w:r>
    </w:p>
    <w:p w:rsidR="00F15940" w:rsidRPr="00F15940" w:rsidRDefault="00F15940" w:rsidP="002170C0">
      <w:pPr>
        <w:pStyle w:val="ListParagraph"/>
        <w:numPr>
          <w:ilvl w:val="0"/>
          <w:numId w:val="23"/>
        </w:numPr>
        <w:ind w:firstLineChars="0"/>
      </w:pPr>
      <w:r w:rsidRPr="00F15940">
        <w:t>facilitate the automation of the service negotiation and</w:t>
      </w:r>
      <w:r w:rsidRPr="00F15940">
        <w:rPr>
          <w:rFonts w:hint="eastAsia"/>
        </w:rPr>
        <w:t xml:space="preserve"> </w:t>
      </w:r>
      <w:r w:rsidRPr="00F15940">
        <w:t>activation procedures, thus accelerating service provisioning;</w:t>
      </w:r>
    </w:p>
    <w:p w:rsidR="00F15940" w:rsidRPr="00F15940" w:rsidRDefault="00F15940" w:rsidP="002170C0">
      <w:pPr>
        <w:pStyle w:val="ListParagraph"/>
        <w:numPr>
          <w:ilvl w:val="0"/>
          <w:numId w:val="23"/>
        </w:numPr>
        <w:ind w:firstLineChars="0"/>
      </w:pPr>
      <w:r w:rsidRPr="00F15940">
        <w:t>set (traffic) objectives of Traffic Engineering functions and</w:t>
      </w:r>
      <w:r w:rsidRPr="00F15940">
        <w:rPr>
          <w:rFonts w:hint="eastAsia"/>
        </w:rPr>
        <w:t xml:space="preserve"> </w:t>
      </w:r>
      <w:r w:rsidRPr="00F15940">
        <w:t>service management functions</w:t>
      </w:r>
      <w:r w:rsidRPr="00F15940">
        <w:rPr>
          <w:rFonts w:hint="eastAsia"/>
        </w:rPr>
        <w:t>;</w:t>
      </w:r>
    </w:p>
    <w:p w:rsidR="00F15940" w:rsidRPr="00F15940" w:rsidRDefault="00F15940" w:rsidP="002170C0">
      <w:pPr>
        <w:pStyle w:val="ListParagraph"/>
        <w:numPr>
          <w:ilvl w:val="0"/>
          <w:numId w:val="23"/>
        </w:numPr>
        <w:ind w:firstLineChars="0"/>
      </w:pPr>
      <w:r w:rsidRPr="00F15940">
        <w:t>improve service and network management systems with 'decision- making' capabilities based upon negotiated/offered CPPs.</w:t>
      </w:r>
    </w:p>
    <w:p w:rsidR="00F15940" w:rsidRDefault="00F15940" w:rsidP="00F15940">
      <w:pPr>
        <w:rPr>
          <w:rFonts w:eastAsiaTheme="minorEastAsia"/>
          <w:lang w:eastAsia="zh-CN"/>
        </w:rPr>
      </w:pPr>
      <w:r w:rsidRPr="00F15940">
        <w:t>[RFC7297] may be considered as a ca</w:t>
      </w:r>
      <w:r>
        <w:t>ndidate specification for NSRS.</w:t>
      </w:r>
      <w:r w:rsidRPr="00F15940">
        <w:rPr>
          <w:rFonts w:eastAsiaTheme="minorEastAsia" w:hint="eastAsia"/>
          <w:lang w:eastAsia="zh-CN"/>
        </w:rPr>
        <w:t xml:space="preserve"> </w:t>
      </w:r>
      <w:r w:rsidRPr="00F15940">
        <w:t>Releasing a RFC7297-bis to take into account specific requirements</w:t>
      </w:r>
      <w:r w:rsidRPr="00F15940">
        <w:rPr>
          <w:rFonts w:eastAsiaTheme="minorEastAsia" w:hint="eastAsia"/>
          <w:lang w:eastAsia="zh-CN"/>
        </w:rPr>
        <w:t xml:space="preserve"> </w:t>
      </w:r>
      <w:r w:rsidRPr="00F15940">
        <w:t>from network slicing is needed.</w:t>
      </w:r>
    </w:p>
    <w:p w:rsidR="00F15940" w:rsidRDefault="00F15940" w:rsidP="00767BC7">
      <w:pPr>
        <w:rPr>
          <w:rFonts w:eastAsiaTheme="minorEastAsia"/>
          <w:lang w:eastAsia="zh-CN"/>
        </w:rPr>
      </w:pPr>
      <w:r w:rsidRPr="00F15940">
        <w:t>[More Analysis TBD]</w:t>
      </w:r>
    </w:p>
    <w:p w:rsidR="00767BC7" w:rsidRPr="00767BC7" w:rsidRDefault="00767BC7" w:rsidP="00767BC7">
      <w:pPr>
        <w:pStyle w:val="Heading1"/>
      </w:pPr>
      <w:bookmarkStart w:id="10" w:name="_Toc483572766"/>
      <w:r w:rsidRPr="00767BC7">
        <w:lastRenderedPageBreak/>
        <w:t>Cross-Network Segment &amp; Cross-Domain Negotiation</w:t>
      </w:r>
      <w:bookmarkEnd w:id="10"/>
    </w:p>
    <w:p w:rsidR="00767BC7" w:rsidRPr="00767BC7" w:rsidRDefault="00767BC7" w:rsidP="00C078AC">
      <w:pPr>
        <w:pStyle w:val="Heading2"/>
        <w:ind w:left="432"/>
      </w:pPr>
      <w:bookmarkStart w:id="11" w:name="_Toc483572767"/>
      <w:r w:rsidRPr="00767BC7">
        <w:t>Description</w:t>
      </w:r>
      <w:bookmarkEnd w:id="11"/>
    </w:p>
    <w:p w:rsidR="00767BC7" w:rsidRPr="003810CB" w:rsidRDefault="00767BC7" w:rsidP="003810CB">
      <w:pPr>
        <w:rPr>
          <w:rFonts w:eastAsiaTheme="minorEastAsia"/>
          <w:lang w:eastAsia="zh-CN"/>
        </w:rPr>
      </w:pPr>
      <w:r w:rsidRPr="00767BC7">
        <w:t>The cross-network segment &amp; cross-domain negotiation requirement</w:t>
      </w:r>
      <w:r>
        <w:rPr>
          <w:rFonts w:eastAsiaTheme="minorEastAsia" w:hint="eastAsia"/>
          <w:lang w:eastAsia="zh-CN"/>
        </w:rPr>
        <w:t xml:space="preserve"> </w:t>
      </w:r>
      <w:r w:rsidRPr="00767BC7">
        <w:t>includes the following aspects:</w:t>
      </w:r>
    </w:p>
    <w:p w:rsidR="00767BC7" w:rsidRPr="003810CB" w:rsidRDefault="00767BC7" w:rsidP="002170C0">
      <w:pPr>
        <w:pStyle w:val="ListParagraph"/>
        <w:numPr>
          <w:ilvl w:val="0"/>
          <w:numId w:val="23"/>
        </w:numPr>
        <w:ind w:firstLineChars="0"/>
      </w:pPr>
      <w:r w:rsidRPr="003810CB">
        <w:t>Network slice resource/network functions negotiation: for example,</w:t>
      </w:r>
      <w:r w:rsidR="003810CB">
        <w:rPr>
          <w:rFonts w:eastAsiaTheme="minorEastAsia" w:hint="eastAsia"/>
          <w:lang w:eastAsia="zh-CN"/>
        </w:rPr>
        <w:t xml:space="preserve"> </w:t>
      </w:r>
      <w:r w:rsidRPr="003810CB">
        <w:t>a tenant requests for a network slice with at most 10 ms latency</w:t>
      </w:r>
      <w:r w:rsidR="003810CB">
        <w:rPr>
          <w:rFonts w:eastAsiaTheme="minorEastAsia" w:hint="eastAsia"/>
          <w:lang w:eastAsia="zh-CN"/>
        </w:rPr>
        <w:t xml:space="preserve"> </w:t>
      </w:r>
      <w:r w:rsidRPr="003810CB">
        <w:t>from terminal to server.  Different network segments/domains</w:t>
      </w:r>
      <w:r w:rsidR="003810CB">
        <w:rPr>
          <w:rFonts w:eastAsiaTheme="minorEastAsia" w:hint="eastAsia"/>
          <w:lang w:eastAsia="zh-CN"/>
        </w:rPr>
        <w:t xml:space="preserve"> </w:t>
      </w:r>
      <w:r w:rsidRPr="003810CB">
        <w:t>should negotiate to reach an agreement like RAN provides at most 2</w:t>
      </w:r>
      <w:r w:rsidR="003810CB">
        <w:rPr>
          <w:rFonts w:eastAsiaTheme="minorEastAsia" w:hint="eastAsia"/>
          <w:lang w:eastAsia="zh-CN"/>
        </w:rPr>
        <w:t xml:space="preserve"> </w:t>
      </w:r>
      <w:r w:rsidRPr="003810CB">
        <w:t>ms service, TN domain I provides at most 4ms service, TN domain II</w:t>
      </w:r>
      <w:r w:rsidR="003810CB">
        <w:rPr>
          <w:rFonts w:eastAsiaTheme="minorEastAsia" w:hint="eastAsia"/>
          <w:lang w:eastAsia="zh-CN"/>
        </w:rPr>
        <w:t xml:space="preserve"> </w:t>
      </w:r>
      <w:r w:rsidRPr="003810CB">
        <w:t>provides 2 ms service and CN provides at most 2 ms service;</w:t>
      </w:r>
    </w:p>
    <w:p w:rsidR="00767BC7" w:rsidRPr="003810CB" w:rsidRDefault="00767BC7" w:rsidP="002170C0">
      <w:pPr>
        <w:pStyle w:val="ListParagraph"/>
        <w:numPr>
          <w:ilvl w:val="0"/>
          <w:numId w:val="23"/>
        </w:numPr>
        <w:ind w:firstLineChars="0"/>
      </w:pPr>
      <w:r w:rsidRPr="003810CB">
        <w:t>Configuration information negotiation: for example, for a given TN</w:t>
      </w:r>
      <w:r w:rsidR="003810CB">
        <w:rPr>
          <w:rFonts w:eastAsiaTheme="minorEastAsia" w:hint="eastAsia"/>
          <w:lang w:eastAsia="zh-CN"/>
        </w:rPr>
        <w:t xml:space="preserve"> </w:t>
      </w:r>
      <w:r w:rsidRPr="003810CB">
        <w:t>domain, the configuration information such as VLAN ID, remote IP</w:t>
      </w:r>
      <w:r w:rsidR="003810CB">
        <w:rPr>
          <w:rFonts w:eastAsiaTheme="minorEastAsia" w:hint="eastAsia"/>
          <w:lang w:eastAsia="zh-CN"/>
        </w:rPr>
        <w:t xml:space="preserve"> </w:t>
      </w:r>
      <w:r w:rsidRPr="003810CB">
        <w:t>address, physical port ID, etc. need to be negotiated with other</w:t>
      </w:r>
      <w:r w:rsidR="003810CB">
        <w:rPr>
          <w:rFonts w:eastAsiaTheme="minorEastAsia" w:hint="eastAsia"/>
          <w:lang w:eastAsia="zh-CN"/>
        </w:rPr>
        <w:t xml:space="preserve"> </w:t>
      </w:r>
      <w:r w:rsidR="003810CB">
        <w:t>TN domains</w:t>
      </w:r>
      <w:r w:rsidRPr="003810CB">
        <w:t>;</w:t>
      </w:r>
    </w:p>
    <w:p w:rsidR="00767BC7" w:rsidRPr="003810CB" w:rsidRDefault="003810CB" w:rsidP="002170C0">
      <w:pPr>
        <w:pStyle w:val="ListParagraph"/>
        <w:numPr>
          <w:ilvl w:val="0"/>
          <w:numId w:val="23"/>
        </w:numPr>
        <w:ind w:firstLineChars="0"/>
      </w:pPr>
      <w:r w:rsidRPr="003810CB">
        <w:t>Other negotiations: for example, RAN (or other access network)</w:t>
      </w:r>
      <w:r w:rsidRPr="003810CB">
        <w:rPr>
          <w:rFonts w:hint="eastAsia"/>
        </w:rPr>
        <w:t xml:space="preserve"> </w:t>
      </w:r>
      <w:r w:rsidRPr="003810CB">
        <w:t>needs to notify TN about the information of newly attached point</w:t>
      </w:r>
      <w:r w:rsidRPr="003810CB">
        <w:rPr>
          <w:rFonts w:hint="eastAsia"/>
        </w:rPr>
        <w:t xml:space="preserve"> </w:t>
      </w:r>
      <w:r w:rsidRPr="003810CB">
        <w:t>when user moves.</w:t>
      </w:r>
    </w:p>
    <w:p w:rsidR="00767BC7" w:rsidRPr="003810CB" w:rsidRDefault="00767BC7" w:rsidP="003810CB">
      <w:r w:rsidRPr="003810CB">
        <w:t>From terminal to server, an end-to</w:t>
      </w:r>
      <w:r w:rsidR="003810CB">
        <w:t>-end network slice will involve</w:t>
      </w:r>
      <w:r w:rsidR="003810CB">
        <w:rPr>
          <w:rFonts w:eastAsiaTheme="minorEastAsia" w:hint="eastAsia"/>
          <w:lang w:eastAsia="zh-CN"/>
        </w:rPr>
        <w:t xml:space="preserve"> </w:t>
      </w:r>
      <w:r w:rsidRPr="003810CB">
        <w:t>different network segments such as RAN, TN, CN, etc.  Even within the</w:t>
      </w:r>
      <w:r w:rsidR="003810CB">
        <w:rPr>
          <w:rFonts w:eastAsiaTheme="minorEastAsia" w:hint="eastAsia"/>
          <w:lang w:eastAsia="zh-CN"/>
        </w:rPr>
        <w:t xml:space="preserve"> </w:t>
      </w:r>
      <w:r w:rsidRPr="003810CB">
        <w:t>same network segment, there always involve multiple domains due to</w:t>
      </w:r>
      <w:r w:rsidR="003810CB">
        <w:rPr>
          <w:rFonts w:eastAsiaTheme="minorEastAsia" w:hint="eastAsia"/>
          <w:lang w:eastAsia="zh-CN"/>
        </w:rPr>
        <w:t xml:space="preserve"> </w:t>
      </w:r>
      <w:r w:rsidRPr="003810CB">
        <w:t>geographic isolation, administrative isolation and other reasons.</w:t>
      </w:r>
      <w:r w:rsidR="003810CB">
        <w:rPr>
          <w:rFonts w:eastAsiaTheme="minorEastAsia" w:hint="eastAsia"/>
          <w:lang w:eastAsia="zh-CN"/>
        </w:rPr>
        <w:t xml:space="preserve"> </w:t>
      </w:r>
      <w:r w:rsidRPr="003810CB">
        <w:t>There are two ways to enable an end-to-end network slice: based on a</w:t>
      </w:r>
      <w:r w:rsidR="003810CB">
        <w:rPr>
          <w:rFonts w:eastAsiaTheme="minorEastAsia" w:hint="eastAsia"/>
          <w:lang w:eastAsia="zh-CN"/>
        </w:rPr>
        <w:t xml:space="preserve"> </w:t>
      </w:r>
      <w:r w:rsidRPr="003810CB">
        <w:t>common platform or based on cross-network segment &amp; cross-domain</w:t>
      </w:r>
      <w:r w:rsidR="003810CB">
        <w:rPr>
          <w:rFonts w:eastAsiaTheme="minorEastAsia" w:hint="eastAsia"/>
          <w:lang w:eastAsia="zh-CN"/>
        </w:rPr>
        <w:t xml:space="preserve"> </w:t>
      </w:r>
      <w:r w:rsidRPr="003810CB">
        <w:t>negotiation.</w:t>
      </w:r>
    </w:p>
    <w:p w:rsidR="00767BC7" w:rsidRDefault="00767BC7" w:rsidP="003810CB">
      <w:pPr>
        <w:rPr>
          <w:rFonts w:eastAsiaTheme="minorEastAsia"/>
          <w:lang w:eastAsia="zh-CN"/>
        </w:rPr>
      </w:pPr>
      <w:r w:rsidRPr="003810CB">
        <w:t>If all of the involved network seg</w:t>
      </w:r>
      <w:r w:rsidR="003810CB">
        <w:t>ments and domains belong to the</w:t>
      </w:r>
      <w:r w:rsidR="003810CB">
        <w:rPr>
          <w:rFonts w:eastAsiaTheme="minorEastAsia" w:hint="eastAsia"/>
          <w:lang w:eastAsia="zh-CN"/>
        </w:rPr>
        <w:t xml:space="preserve"> </w:t>
      </w:r>
      <w:r w:rsidRPr="003810CB">
        <w:t>same operator or the same operator union, the common platform</w:t>
      </w:r>
      <w:r w:rsidR="003810CB">
        <w:rPr>
          <w:rFonts w:eastAsiaTheme="minorEastAsia" w:hint="eastAsia"/>
          <w:lang w:eastAsia="zh-CN"/>
        </w:rPr>
        <w:t xml:space="preserve"> </w:t>
      </w:r>
      <w:r w:rsidRPr="003810CB">
        <w:t>solution may be work.  In this case, all of the network segments and</w:t>
      </w:r>
      <w:r w:rsidR="003810CB">
        <w:rPr>
          <w:rFonts w:eastAsiaTheme="minorEastAsia" w:hint="eastAsia"/>
          <w:lang w:eastAsia="zh-CN"/>
        </w:rPr>
        <w:t xml:space="preserve"> </w:t>
      </w:r>
      <w:r w:rsidRPr="003810CB">
        <w:t>domains only need to communicate with the common platform, and follow</w:t>
      </w:r>
      <w:r w:rsidR="003810CB">
        <w:rPr>
          <w:rFonts w:eastAsiaTheme="minorEastAsia" w:hint="eastAsia"/>
          <w:lang w:eastAsia="zh-CN"/>
        </w:rPr>
        <w:t xml:space="preserve"> </w:t>
      </w:r>
      <w:r w:rsidRPr="003810CB">
        <w:t>the coordination management of this common platform.  Whilst the most</w:t>
      </w:r>
      <w:r w:rsidR="003810CB">
        <w:rPr>
          <w:rFonts w:eastAsiaTheme="minorEastAsia" w:hint="eastAsia"/>
          <w:lang w:eastAsia="zh-CN"/>
        </w:rPr>
        <w:t xml:space="preserve"> </w:t>
      </w:r>
      <w:r w:rsidRPr="003810CB">
        <w:t>common case is that the involved network segments and domains belong</w:t>
      </w:r>
      <w:r w:rsidR="003810CB">
        <w:rPr>
          <w:rFonts w:eastAsiaTheme="minorEastAsia" w:hint="eastAsia"/>
          <w:lang w:eastAsia="zh-CN"/>
        </w:rPr>
        <w:t xml:space="preserve"> </w:t>
      </w:r>
      <w:r w:rsidRPr="003810CB">
        <w:t>to different operators/administrative regions, and there does not</w:t>
      </w:r>
      <w:r w:rsidR="003810CB">
        <w:rPr>
          <w:rFonts w:eastAsiaTheme="minorEastAsia" w:hint="eastAsia"/>
          <w:lang w:eastAsia="zh-CN"/>
        </w:rPr>
        <w:t xml:space="preserve"> </w:t>
      </w:r>
      <w:r w:rsidRPr="003810CB">
        <w:t>exist a common platform.  Consequently, the cross-network segment &amp;</w:t>
      </w:r>
      <w:r w:rsidR="003810CB">
        <w:rPr>
          <w:rFonts w:eastAsiaTheme="minorEastAsia" w:hint="eastAsia"/>
          <w:lang w:eastAsia="zh-CN"/>
        </w:rPr>
        <w:t xml:space="preserve"> </w:t>
      </w:r>
      <w:r w:rsidRPr="003810CB">
        <w:t>cross-domain negotiation (i.e., end-to-end network slicing) will be</w:t>
      </w:r>
      <w:r w:rsidR="003810CB">
        <w:rPr>
          <w:rFonts w:eastAsiaTheme="minorEastAsia" w:hint="eastAsia"/>
          <w:lang w:eastAsia="zh-CN"/>
        </w:rPr>
        <w:t xml:space="preserve"> </w:t>
      </w:r>
      <w:r w:rsidRPr="003810CB">
        <w:t>essential throughout the whole lifecycle.</w:t>
      </w:r>
    </w:p>
    <w:p w:rsidR="009024BE" w:rsidRPr="00C078AC" w:rsidRDefault="009024BE" w:rsidP="00C078AC">
      <w:pPr>
        <w:pStyle w:val="Heading2"/>
        <w:ind w:left="432"/>
      </w:pPr>
      <w:bookmarkStart w:id="12" w:name="_Toc483572768"/>
      <w:r w:rsidRPr="00C078AC">
        <w:t>Related Work in IETF</w:t>
      </w:r>
      <w:bookmarkEnd w:id="12"/>
    </w:p>
    <w:p w:rsidR="009024BE" w:rsidRDefault="009024BE" w:rsidP="009024BE">
      <w:pPr>
        <w:rPr>
          <w:rFonts w:eastAsiaTheme="minorEastAsia"/>
          <w:lang w:eastAsia="zh-CN"/>
        </w:rPr>
      </w:pPr>
      <w:r w:rsidRPr="009024BE">
        <w:t>There are some related works studies the inter-operation/negotiation</w:t>
      </w:r>
      <w:r>
        <w:rPr>
          <w:rFonts w:eastAsiaTheme="minorEastAsia" w:hint="eastAsia"/>
          <w:lang w:eastAsia="zh-CN"/>
        </w:rPr>
        <w:t xml:space="preserve"> </w:t>
      </w:r>
      <w:r w:rsidRPr="009024BE">
        <w:t>between different entities.  This subsection will briefly review</w:t>
      </w:r>
      <w:r>
        <w:rPr>
          <w:rFonts w:eastAsiaTheme="minorEastAsia" w:hint="eastAsia"/>
          <w:lang w:eastAsia="zh-CN"/>
        </w:rPr>
        <w:t xml:space="preserve"> </w:t>
      </w:r>
      <w:r w:rsidRPr="009024BE">
        <w:t>these related work to provi</w:t>
      </w:r>
      <w:r>
        <w:t>de a basis for the gap analysis</w:t>
      </w:r>
      <w:r>
        <w:rPr>
          <w:rFonts w:eastAsiaTheme="minorEastAsia" w:hint="eastAsia"/>
          <w:lang w:eastAsia="zh-CN"/>
        </w:rPr>
        <w:t>.</w:t>
      </w:r>
    </w:p>
    <w:p w:rsidR="009024BE" w:rsidRPr="00C078AC" w:rsidRDefault="009024BE" w:rsidP="009024BE">
      <w:pPr>
        <w:pStyle w:val="Heading3"/>
        <w:rPr>
          <w:rFonts w:eastAsiaTheme="minorEastAsia"/>
          <w:lang w:eastAsia="zh-CN"/>
        </w:rPr>
      </w:pPr>
      <w:bookmarkStart w:id="13" w:name="_Toc483572769"/>
      <w:r w:rsidRPr="00C078AC">
        <w:lastRenderedPageBreak/>
        <w:t>Autonomic Networking Integrated Model and Approach (ANIMA)</w:t>
      </w:r>
      <w:bookmarkEnd w:id="13"/>
    </w:p>
    <w:p w:rsidR="009024BE" w:rsidRPr="009024BE" w:rsidRDefault="009024BE" w:rsidP="009024BE">
      <w:r w:rsidRPr="009024BE">
        <w:t>Autonomic Networking Integrated Model and Approach (ANIMA) WG</w:t>
      </w:r>
      <w:r>
        <w:rPr>
          <w:rFonts w:eastAsiaTheme="minorEastAsia" w:hint="eastAsia"/>
          <w:lang w:eastAsia="zh-CN"/>
        </w:rPr>
        <w:t xml:space="preserve"> </w:t>
      </w:r>
      <w:r w:rsidRPr="009024BE">
        <w:t>provides a series of tools for distributed and automatic management, which includes: Generic Auton</w:t>
      </w:r>
      <w:r>
        <w:t>omic Signaling Protocol (GRASP)</w:t>
      </w:r>
      <w:r w:rsidRPr="009024BE">
        <w:t>, Autonomic Networking Infrastructure (ANI), etc.</w:t>
      </w:r>
    </w:p>
    <w:p w:rsidR="009024BE" w:rsidRPr="009024BE" w:rsidRDefault="009024BE" w:rsidP="009024BE">
      <w:r w:rsidRPr="009024BE">
        <w:t>GRASP [ANIMA-GRASP] is a protocol for the negotiation between ASAs (Autonomic Service Agent).  In GRASP, ASAs could be considered as</w:t>
      </w:r>
      <w:r>
        <w:rPr>
          <w:rFonts w:eastAsiaTheme="minorEastAsia" w:hint="eastAsia"/>
          <w:lang w:eastAsia="zh-CN"/>
        </w:rPr>
        <w:t xml:space="preserve"> </w:t>
      </w:r>
      <w:r w:rsidRPr="009024BE">
        <w:t>"APPs" installed on a device.  Different ASAs fulfill different</w:t>
      </w:r>
      <w:r>
        <w:rPr>
          <w:rFonts w:eastAsiaTheme="minorEastAsia" w:hint="eastAsia"/>
          <w:lang w:eastAsia="zh-CN"/>
        </w:rPr>
        <w:t xml:space="preserve"> </w:t>
      </w:r>
      <w:r w:rsidRPr="009024BE">
        <w:t>management tasks such as parameter configuration, service delivery,</w:t>
      </w:r>
      <w:r>
        <w:rPr>
          <w:rFonts w:eastAsiaTheme="minorEastAsia" w:hint="eastAsia"/>
          <w:lang w:eastAsia="zh-CN"/>
        </w:rPr>
        <w:t xml:space="preserve"> </w:t>
      </w:r>
      <w:r w:rsidRPr="009024BE">
        <w:t>etc.  Based on GRASP, the same purpose ASAs that installed on</w:t>
      </w:r>
      <w:r>
        <w:rPr>
          <w:rFonts w:eastAsiaTheme="minorEastAsia" w:hint="eastAsia"/>
          <w:lang w:eastAsia="zh-CN"/>
        </w:rPr>
        <w:t xml:space="preserve"> </w:t>
      </w:r>
      <w:r w:rsidRPr="009024BE">
        <w:t>different devices are able to inter-operate and negotiate with each</w:t>
      </w:r>
      <w:r>
        <w:rPr>
          <w:rFonts w:eastAsiaTheme="minorEastAsia" w:hint="eastAsia"/>
          <w:lang w:eastAsia="zh-CN"/>
        </w:rPr>
        <w:t xml:space="preserve"> </w:t>
      </w:r>
      <w:r w:rsidRPr="009024BE">
        <w:t>other.  Network slicing could make use of GRASP for the coordination</w:t>
      </w:r>
      <w:r>
        <w:rPr>
          <w:rFonts w:eastAsiaTheme="minorEastAsia" w:hint="eastAsia"/>
          <w:lang w:eastAsia="zh-CN"/>
        </w:rPr>
        <w:t xml:space="preserve"> </w:t>
      </w:r>
      <w:r w:rsidRPr="009024BE">
        <w:t>among devices in the underlying infrastructure layer, as well as the</w:t>
      </w:r>
      <w:r>
        <w:rPr>
          <w:rFonts w:eastAsiaTheme="minorEastAsia" w:hint="eastAsia"/>
          <w:lang w:eastAsia="zh-CN"/>
        </w:rPr>
        <w:t xml:space="preserve"> </w:t>
      </w:r>
      <w:r w:rsidRPr="009024BE">
        <w:t>negotiation among different domain (or different network segment)</w:t>
      </w:r>
      <w:r>
        <w:rPr>
          <w:rFonts w:eastAsiaTheme="minorEastAsia" w:hint="eastAsia"/>
          <w:lang w:eastAsia="zh-CN"/>
        </w:rPr>
        <w:t xml:space="preserve"> </w:t>
      </w:r>
      <w:r w:rsidRPr="009024BE">
        <w:t>managers.  However, the security issue incurred by cross-network</w:t>
      </w:r>
      <w:r>
        <w:rPr>
          <w:rFonts w:eastAsiaTheme="minorEastAsia" w:hint="eastAsia"/>
          <w:lang w:eastAsia="zh-CN"/>
        </w:rPr>
        <w:t xml:space="preserve"> </w:t>
      </w:r>
      <w:r w:rsidRPr="009024BE">
        <w:t>segment &amp; cross-domain usage should be fixed in GRASP.</w:t>
      </w:r>
    </w:p>
    <w:p w:rsidR="009024BE" w:rsidRDefault="009024BE" w:rsidP="009024BE">
      <w:pPr>
        <w:rPr>
          <w:rFonts w:eastAsiaTheme="minorEastAsia"/>
          <w:lang w:eastAsia="zh-CN"/>
        </w:rPr>
      </w:pPr>
      <w:r w:rsidRPr="009024BE">
        <w:t>ANI [ANI] is a technical packet consisting of BootStrap (for</w:t>
      </w:r>
      <w:r>
        <w:rPr>
          <w:rFonts w:eastAsiaTheme="minorEastAsia" w:hint="eastAsia"/>
          <w:lang w:eastAsia="zh-CN"/>
        </w:rPr>
        <w:t xml:space="preserve"> </w:t>
      </w:r>
      <w:r w:rsidRPr="009024BE">
        <w:t>authentication, domain certification distribution, etc.), ACP (a</w:t>
      </w:r>
      <w:r>
        <w:rPr>
          <w:rFonts w:eastAsiaTheme="minorEastAsia" w:hint="eastAsia"/>
          <w:lang w:eastAsia="zh-CN"/>
        </w:rPr>
        <w:t xml:space="preserve"> </w:t>
      </w:r>
      <w:r w:rsidRPr="009024BE">
        <w:t>separate control plane), and GRASP (for control message</w:t>
      </w:r>
      <w:r>
        <w:rPr>
          <w:rFonts w:eastAsiaTheme="minorEastAsia" w:hint="eastAsia"/>
          <w:lang w:eastAsia="zh-CN"/>
        </w:rPr>
        <w:t xml:space="preserve"> </w:t>
      </w:r>
      <w:r w:rsidRPr="009024BE">
        <w:t>coordination).  ANI could be used to construct the management tunnel</w:t>
      </w:r>
      <w:r>
        <w:rPr>
          <w:rFonts w:eastAsiaTheme="minorEastAsia" w:hint="eastAsia"/>
          <w:lang w:eastAsia="zh-CN"/>
        </w:rPr>
        <w:t xml:space="preserve"> </w:t>
      </w:r>
      <w:r w:rsidRPr="009024BE">
        <w:t>among devices in underlying infrastructure layer within a single</w:t>
      </w:r>
      <w:r>
        <w:rPr>
          <w:rFonts w:eastAsiaTheme="minorEastAsia" w:hint="eastAsia"/>
          <w:lang w:eastAsia="zh-CN"/>
        </w:rPr>
        <w:t xml:space="preserve"> </w:t>
      </w:r>
      <w:r w:rsidRPr="009024BE">
        <w:t>domain.  While the network slicing and cross-domain oriented</w:t>
      </w:r>
      <w:r>
        <w:rPr>
          <w:rFonts w:eastAsiaTheme="minorEastAsia" w:hint="eastAsia"/>
          <w:lang w:eastAsia="zh-CN"/>
        </w:rPr>
        <w:t xml:space="preserve"> </w:t>
      </w:r>
      <w:r w:rsidRPr="009024BE">
        <w:t>extensions are necessary.</w:t>
      </w:r>
    </w:p>
    <w:p w:rsidR="009024BE" w:rsidRPr="00C078AC" w:rsidRDefault="009024BE" w:rsidP="009024BE">
      <w:pPr>
        <w:pStyle w:val="Heading3"/>
        <w:rPr>
          <w:rFonts w:eastAsiaTheme="minorEastAsia"/>
          <w:lang w:eastAsia="zh-CN"/>
        </w:rPr>
      </w:pPr>
      <w:bookmarkStart w:id="14" w:name="_Toc483572770"/>
      <w:r w:rsidRPr="00C078AC">
        <w:t>Abstraction and Control of Traffic Engineered Networks (ACTN)</w:t>
      </w:r>
      <w:bookmarkEnd w:id="14"/>
    </w:p>
    <w:p w:rsidR="009024BE" w:rsidRPr="009024BE" w:rsidRDefault="009024BE" w:rsidP="009024BE">
      <w:pPr>
        <w:rPr>
          <w:rFonts w:eastAsiaTheme="minorEastAsia"/>
          <w:lang w:eastAsia="zh-CN"/>
        </w:rPr>
      </w:pPr>
      <w:r w:rsidRPr="009024BE">
        <w:t>ACTN [TEAS-ACTN] is an information model proposed by TEAS WG, which</w:t>
      </w:r>
      <w:r>
        <w:rPr>
          <w:rFonts w:eastAsiaTheme="minorEastAsia" w:hint="eastAsia"/>
          <w:lang w:eastAsia="zh-CN"/>
        </w:rPr>
        <w:t xml:space="preserve"> </w:t>
      </w:r>
      <w:r w:rsidRPr="009024BE">
        <w:t>enables the multi-domain coordination in transport network.  In order</w:t>
      </w:r>
      <w:r>
        <w:rPr>
          <w:rFonts w:eastAsiaTheme="minorEastAsia" w:hint="eastAsia"/>
          <w:lang w:eastAsia="zh-CN"/>
        </w:rPr>
        <w:t xml:space="preserve"> </w:t>
      </w:r>
      <w:r w:rsidRPr="009024BE">
        <w:t>to enable the network slicing in transport network, portion of</w:t>
      </w:r>
      <w:r>
        <w:rPr>
          <w:rFonts w:eastAsiaTheme="minorEastAsia" w:hint="eastAsia"/>
          <w:lang w:eastAsia="zh-CN"/>
        </w:rPr>
        <w:t xml:space="preserve"> </w:t>
      </w:r>
      <w:r w:rsidRPr="009024BE">
        <w:t>transport domain will need to be engineered.  In particular about</w:t>
      </w:r>
      <w:r>
        <w:rPr>
          <w:rFonts w:eastAsiaTheme="minorEastAsia" w:hint="eastAsia"/>
          <w:lang w:eastAsia="zh-CN"/>
        </w:rPr>
        <w:t xml:space="preserve"> </w:t>
      </w:r>
      <w:r w:rsidRPr="009024BE">
        <w:t>building a TE entity and stitching service for this entity, what is</w:t>
      </w:r>
      <w:r>
        <w:rPr>
          <w:rFonts w:eastAsiaTheme="minorEastAsia" w:hint="eastAsia"/>
          <w:lang w:eastAsia="zh-CN"/>
        </w:rPr>
        <w:t xml:space="preserve"> </w:t>
      </w:r>
      <w:r w:rsidRPr="009024BE">
        <w:t>within the scope of ACTN.  As an end-to-end network slicing solution,</w:t>
      </w:r>
      <w:r>
        <w:rPr>
          <w:rFonts w:eastAsiaTheme="minorEastAsia" w:hint="eastAsia"/>
          <w:lang w:eastAsia="zh-CN"/>
        </w:rPr>
        <w:t xml:space="preserve"> </w:t>
      </w:r>
      <w:r w:rsidRPr="009024BE">
        <w:t>ACTN is able to provide the cross-network segment negotiation.  In</w:t>
      </w:r>
      <w:r>
        <w:rPr>
          <w:rFonts w:eastAsiaTheme="minorEastAsia" w:hint="eastAsia"/>
          <w:lang w:eastAsia="zh-CN"/>
        </w:rPr>
        <w:t xml:space="preserve"> </w:t>
      </w:r>
      <w:r w:rsidRPr="009024BE">
        <w:t>ACTN, each physical transport network domain is under the control of</w:t>
      </w:r>
      <w:r>
        <w:rPr>
          <w:rFonts w:eastAsiaTheme="minorEastAsia" w:hint="eastAsia"/>
          <w:lang w:eastAsia="zh-CN"/>
        </w:rPr>
        <w:t xml:space="preserve"> </w:t>
      </w:r>
      <w:r w:rsidRPr="009024BE">
        <w:t>a PNC as shown in Figure 2.  Based on a MDSC, multiple PNCs</w:t>
      </w:r>
      <w:r>
        <w:rPr>
          <w:rFonts w:eastAsiaTheme="minorEastAsia" w:hint="eastAsia"/>
          <w:lang w:eastAsia="zh-CN"/>
        </w:rPr>
        <w:t xml:space="preserve"> </w:t>
      </w:r>
      <w:r w:rsidRPr="009024BE">
        <w:t>coordinate with each other.  Although the MDSC may be a hierarchical</w:t>
      </w:r>
      <w:r>
        <w:rPr>
          <w:rFonts w:eastAsiaTheme="minorEastAsia" w:hint="eastAsia"/>
          <w:lang w:eastAsia="zh-CN"/>
        </w:rPr>
        <w:t xml:space="preserve"> </w:t>
      </w:r>
      <w:r w:rsidRPr="009024BE">
        <w:t>structure, the hierarchical MDSC still could be regarded as a logical</w:t>
      </w:r>
      <w:r>
        <w:rPr>
          <w:rFonts w:eastAsiaTheme="minorEastAsia" w:hint="eastAsia"/>
          <w:lang w:eastAsia="zh-CN"/>
        </w:rPr>
        <w:t xml:space="preserve"> </w:t>
      </w:r>
      <w:r w:rsidRPr="009024BE">
        <w:t>common platform.  As Section 5.1 discussed, such common platform</w:t>
      </w:r>
      <w:r>
        <w:rPr>
          <w:rFonts w:eastAsiaTheme="minorEastAsia" w:hint="eastAsia"/>
          <w:lang w:eastAsia="zh-CN"/>
        </w:rPr>
        <w:t xml:space="preserve"> </w:t>
      </w:r>
      <w:r w:rsidRPr="009024BE">
        <w:t>solution has a strict presumption.  ACTN is not a clear E2E model. It is a multi-tier multi-service provider abstraction that heavily</w:t>
      </w:r>
      <w:r>
        <w:rPr>
          <w:rFonts w:eastAsiaTheme="minorEastAsia" w:hint="eastAsia"/>
          <w:lang w:eastAsia="zh-CN"/>
        </w:rPr>
        <w:t xml:space="preserve"> </w:t>
      </w:r>
      <w:r w:rsidRPr="009024BE">
        <w:t>relies on centralization using SDN methods.</w:t>
      </w:r>
    </w:p>
    <w:p w:rsidR="009024BE" w:rsidRDefault="009024BE" w:rsidP="009024BE">
      <w:pPr>
        <w:rPr>
          <w:rFonts w:eastAsiaTheme="minorEastAsia"/>
          <w:lang w:eastAsia="zh-CN"/>
        </w:rPr>
      </w:pPr>
      <w:r w:rsidRPr="009024BE">
        <w:t>ACTN does carry out some network slicing-related work, some proposed</w:t>
      </w:r>
      <w:r>
        <w:rPr>
          <w:rFonts w:eastAsiaTheme="minorEastAsia" w:hint="eastAsia"/>
          <w:lang w:eastAsia="zh-CN"/>
        </w:rPr>
        <w:t xml:space="preserve"> </w:t>
      </w:r>
      <w:r w:rsidRPr="009024BE">
        <w:t>terms are even close to the concept of today's network slicing, like</w:t>
      </w:r>
      <w:r>
        <w:rPr>
          <w:rFonts w:eastAsiaTheme="minorEastAsia" w:hint="eastAsia"/>
          <w:lang w:eastAsia="zh-CN"/>
        </w:rPr>
        <w:t xml:space="preserve"> </w:t>
      </w:r>
    </w:p>
    <w:p w:rsidR="009024BE" w:rsidRPr="009024BE" w:rsidRDefault="000163E6" w:rsidP="002170C0">
      <w:pPr>
        <w:pStyle w:val="Caption"/>
        <w:numPr>
          <w:ilvl w:val="0"/>
          <w:numId w:val="20"/>
        </w:numPr>
        <w:spacing w:before="240"/>
      </w:pPr>
      <w:r>
        <w:rPr>
          <w:noProof/>
          <w:lang w:val="en-GB" w:eastAsia="ja-JP"/>
        </w:rPr>
        <w:lastRenderedPageBreak/>
        <w:drawing>
          <wp:anchor distT="0" distB="0" distL="114300" distR="114300" simplePos="0" relativeHeight="251659264" behindDoc="0" locked="0" layoutInCell="1" allowOverlap="1">
            <wp:simplePos x="0" y="0"/>
            <wp:positionH relativeFrom="column">
              <wp:posOffset>1828800</wp:posOffset>
            </wp:positionH>
            <wp:positionV relativeFrom="paragraph">
              <wp:posOffset>209550</wp:posOffset>
            </wp:positionV>
            <wp:extent cx="3133725" cy="1847850"/>
            <wp:effectExtent l="1905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33725" cy="1847850"/>
                    </a:xfrm>
                    <a:prstGeom prst="rect">
                      <a:avLst/>
                    </a:prstGeom>
                    <a:noFill/>
                    <a:ln w="9525">
                      <a:noFill/>
                      <a:miter lim="800000"/>
                      <a:headEnd/>
                      <a:tailEnd/>
                    </a:ln>
                  </pic:spPr>
                </pic:pic>
              </a:graphicData>
            </a:graphic>
          </wp:anchor>
        </w:drawing>
      </w:r>
      <w:r w:rsidR="009024BE" w:rsidRPr="009024BE">
        <w:t>A Three-tier ACTN Control Hierarchy</w:t>
      </w:r>
    </w:p>
    <w:p w:rsidR="009024BE" w:rsidRPr="009024BE" w:rsidRDefault="009024BE" w:rsidP="009024BE">
      <w:r w:rsidRPr="009024BE">
        <w:t>virtual network (VN, similar concept of slice instance).  ACTN</w:t>
      </w:r>
      <w:r>
        <w:rPr>
          <w:rFonts w:eastAsiaTheme="minorEastAsia" w:hint="eastAsia"/>
          <w:lang w:eastAsia="zh-CN"/>
        </w:rPr>
        <w:t xml:space="preserve"> </w:t>
      </w:r>
      <w:r w:rsidRPr="009024BE">
        <w:t>enables VN based on LSP technique, different LSP tunnels correspond</w:t>
      </w:r>
      <w:r>
        <w:rPr>
          <w:rFonts w:eastAsiaTheme="minorEastAsia" w:hint="eastAsia"/>
          <w:lang w:eastAsia="zh-CN"/>
        </w:rPr>
        <w:t xml:space="preserve"> </w:t>
      </w:r>
      <w:r w:rsidRPr="009024BE">
        <w:t>to different VNs.  From the isolation perspective, LSP belongs to the</w:t>
      </w:r>
      <w:r>
        <w:rPr>
          <w:rFonts w:eastAsiaTheme="minorEastAsia" w:hint="eastAsia"/>
          <w:lang w:eastAsia="zh-CN"/>
        </w:rPr>
        <w:t xml:space="preserve"> </w:t>
      </w:r>
      <w:r w:rsidRPr="009024BE">
        <w:t>soft-isolation category.  For those critical services that have very</w:t>
      </w:r>
      <w:r>
        <w:rPr>
          <w:rFonts w:eastAsiaTheme="minorEastAsia" w:hint="eastAsia"/>
          <w:lang w:eastAsia="zh-CN"/>
        </w:rPr>
        <w:t xml:space="preserve"> </w:t>
      </w:r>
      <w:r w:rsidRPr="009024BE">
        <w:t>strict isolation requirement, the soft-isolation is not enough since</w:t>
      </w:r>
      <w:r>
        <w:rPr>
          <w:rFonts w:eastAsiaTheme="minorEastAsia" w:hint="eastAsia"/>
          <w:lang w:eastAsia="zh-CN"/>
        </w:rPr>
        <w:t xml:space="preserve"> </w:t>
      </w:r>
      <w:r w:rsidRPr="009024BE">
        <w:t>different VNs/network slices (i.e, LSP tunnels in ACTN) still may</w:t>
      </w:r>
      <w:r>
        <w:rPr>
          <w:rFonts w:eastAsiaTheme="minorEastAsia" w:hint="eastAsia"/>
          <w:lang w:eastAsia="zh-CN"/>
        </w:rPr>
        <w:t xml:space="preserve"> </w:t>
      </w:r>
      <w:r w:rsidRPr="009024BE">
        <w:t>compete for underlying resources.</w:t>
      </w:r>
    </w:p>
    <w:p w:rsidR="009024BE" w:rsidRDefault="0018528A" w:rsidP="009024BE">
      <w:pPr>
        <w:rPr>
          <w:rFonts w:eastAsiaTheme="minorEastAsia"/>
          <w:lang w:eastAsia="zh-CN"/>
        </w:rPr>
      </w:pPr>
      <w:r>
        <w:rPr>
          <w:noProof/>
          <w:lang w:val="en-GB" w:eastAsia="ja-JP"/>
        </w:rPr>
        <w:drawing>
          <wp:anchor distT="0" distB="0" distL="114300" distR="114300" simplePos="0" relativeHeight="251660288" behindDoc="0" locked="0" layoutInCell="1" allowOverlap="1">
            <wp:simplePos x="0" y="0"/>
            <wp:positionH relativeFrom="column">
              <wp:posOffset>1828800</wp:posOffset>
            </wp:positionH>
            <wp:positionV relativeFrom="paragraph">
              <wp:posOffset>1609725</wp:posOffset>
            </wp:positionV>
            <wp:extent cx="3200400" cy="1143000"/>
            <wp:effectExtent l="1905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200400" cy="1143000"/>
                    </a:xfrm>
                    <a:prstGeom prst="rect">
                      <a:avLst/>
                    </a:prstGeom>
                    <a:noFill/>
                    <a:ln w="9525">
                      <a:noFill/>
                      <a:miter lim="800000"/>
                      <a:headEnd/>
                      <a:tailEnd/>
                    </a:ln>
                  </pic:spPr>
                </pic:pic>
              </a:graphicData>
            </a:graphic>
          </wp:anchor>
        </w:drawing>
      </w:r>
      <w:r w:rsidR="009024BE" w:rsidRPr="009024BE">
        <w:t>The biggest factor that prevents ACTN from being directly applied to</w:t>
      </w:r>
      <w:r w:rsidR="009024BE">
        <w:rPr>
          <w:rFonts w:eastAsiaTheme="minorEastAsia" w:hint="eastAsia"/>
          <w:lang w:eastAsia="zh-CN"/>
        </w:rPr>
        <w:t xml:space="preserve"> </w:t>
      </w:r>
      <w:r w:rsidR="009024BE" w:rsidRPr="009024BE">
        <w:t>network slicing is that, ACTN and network slicing have totally</w:t>
      </w:r>
      <w:r w:rsidR="009024BE">
        <w:rPr>
          <w:rFonts w:eastAsiaTheme="minorEastAsia" w:hint="eastAsia"/>
          <w:lang w:eastAsia="zh-CN"/>
        </w:rPr>
        <w:t xml:space="preserve"> </w:t>
      </w:r>
      <w:r w:rsidR="009024BE" w:rsidRPr="009024BE">
        <w:t>different management modes.  ACTN is path-oriented (i.e., TE tunnel</w:t>
      </w:r>
      <w:r w:rsidR="009024BE">
        <w:rPr>
          <w:rFonts w:eastAsiaTheme="minorEastAsia" w:hint="eastAsia"/>
          <w:lang w:eastAsia="zh-CN"/>
        </w:rPr>
        <w:t xml:space="preserve"> </w:t>
      </w:r>
      <w:r w:rsidR="009024BE" w:rsidRPr="009024BE">
        <w:t>based), whilst network slicing is resource-oriented.  Take the</w:t>
      </w:r>
      <w:r w:rsidR="009024BE">
        <w:rPr>
          <w:rFonts w:eastAsiaTheme="minorEastAsia" w:hint="eastAsia"/>
          <w:lang w:eastAsia="zh-CN"/>
        </w:rPr>
        <w:t xml:space="preserve"> </w:t>
      </w:r>
      <w:r w:rsidR="009024BE" w:rsidRPr="009024BE">
        <w:t>scenario shown in Figure 3 as an example, there are two LSPs: LSP1</w:t>
      </w:r>
      <w:r w:rsidR="009024BE">
        <w:rPr>
          <w:rFonts w:eastAsiaTheme="minorEastAsia" w:hint="eastAsia"/>
          <w:lang w:eastAsia="zh-CN"/>
        </w:rPr>
        <w:t xml:space="preserve"> </w:t>
      </w:r>
      <w:r w:rsidR="009024BE" w:rsidRPr="009024BE">
        <w:t>(A-&gt;C-&gt;D, 20G) and LSP2 (B-&gt;C-&gt;D, 20G).  If the data-rate from node A</w:t>
      </w:r>
      <w:r w:rsidR="009024BE">
        <w:rPr>
          <w:rFonts w:eastAsiaTheme="minorEastAsia" w:hint="eastAsia"/>
          <w:lang w:eastAsia="zh-CN"/>
        </w:rPr>
        <w:t xml:space="preserve"> </w:t>
      </w:r>
      <w:r w:rsidR="009024BE" w:rsidRPr="009024BE">
        <w:t>changes from 20G to 10G and B changes from 20G to 30G, both LSP1 and</w:t>
      </w:r>
      <w:r w:rsidR="009024BE">
        <w:rPr>
          <w:rFonts w:eastAsiaTheme="minorEastAsia" w:hint="eastAsia"/>
          <w:lang w:eastAsia="zh-CN"/>
        </w:rPr>
        <w:t xml:space="preserve"> </w:t>
      </w:r>
      <w:r w:rsidR="009024BE" w:rsidRPr="009024BE">
        <w:t>LSP2 have to be reconfigured, even through path from C-&gt;D has no</w:t>
      </w:r>
      <w:r w:rsidR="009024BE">
        <w:rPr>
          <w:rFonts w:eastAsiaTheme="minorEastAsia" w:hint="eastAsia"/>
          <w:lang w:eastAsia="zh-CN"/>
        </w:rPr>
        <w:t xml:space="preserve"> </w:t>
      </w:r>
      <w:r w:rsidR="009024BE" w:rsidRPr="009024BE">
        <w:t>change.  In summary,</w:t>
      </w:r>
    </w:p>
    <w:p w:rsidR="0018528A" w:rsidRPr="0018528A" w:rsidRDefault="0018528A" w:rsidP="002170C0">
      <w:pPr>
        <w:pStyle w:val="Caption"/>
        <w:numPr>
          <w:ilvl w:val="0"/>
          <w:numId w:val="20"/>
        </w:numPr>
        <w:spacing w:before="240"/>
        <w:rPr>
          <w:noProof/>
          <w:lang w:eastAsia="zh-CN"/>
        </w:rPr>
      </w:pPr>
      <w:r w:rsidRPr="0018528A">
        <w:rPr>
          <w:noProof/>
          <w:lang w:eastAsia="zh-CN"/>
        </w:rPr>
        <w:t>A Comparison Example</w:t>
      </w:r>
    </w:p>
    <w:p w:rsidR="00532FB7" w:rsidRPr="00532FB7" w:rsidRDefault="00532FB7" w:rsidP="002170C0">
      <w:pPr>
        <w:pStyle w:val="ListParagraph"/>
        <w:numPr>
          <w:ilvl w:val="0"/>
          <w:numId w:val="23"/>
        </w:numPr>
        <w:ind w:firstLineChars="0"/>
      </w:pPr>
      <w:r w:rsidRPr="00532FB7">
        <w:t>In-segment resource: ACTN only abstracts the topology and link</w:t>
      </w:r>
      <w:r w:rsidRPr="00532FB7">
        <w:rPr>
          <w:rFonts w:hint="eastAsia"/>
        </w:rPr>
        <w:t xml:space="preserve"> </w:t>
      </w:r>
      <w:r w:rsidRPr="00532FB7">
        <w:t>features, it neither supports standard resource capability</w:t>
      </w:r>
      <w:r w:rsidRPr="00532FB7">
        <w:rPr>
          <w:rFonts w:hint="eastAsia"/>
        </w:rPr>
        <w:t xml:space="preserve"> </w:t>
      </w:r>
      <w:r w:rsidRPr="00532FB7">
        <w:t>exposure nor facilitates distributed resource changes.</w:t>
      </w:r>
    </w:p>
    <w:p w:rsidR="00FB03ED" w:rsidRPr="00FB03ED" w:rsidRDefault="00FB03ED" w:rsidP="002170C0">
      <w:pPr>
        <w:pStyle w:val="ListParagraph"/>
        <w:numPr>
          <w:ilvl w:val="0"/>
          <w:numId w:val="23"/>
        </w:numPr>
        <w:ind w:firstLineChars="0"/>
      </w:pPr>
      <w:r w:rsidRPr="00FB03ED">
        <w:lastRenderedPageBreak/>
        <w:t>L2 resource negotiation: ACTN does not provide the L2 resource</w:t>
      </w:r>
      <w:r w:rsidRPr="00FB03ED">
        <w:rPr>
          <w:rFonts w:hint="eastAsia"/>
        </w:rPr>
        <w:t xml:space="preserve"> </w:t>
      </w:r>
      <w:r w:rsidRPr="00FB03ED">
        <w:t>negotiation among devices.</w:t>
      </w:r>
    </w:p>
    <w:p w:rsidR="00484F9D" w:rsidRPr="00484F9D" w:rsidRDefault="00484F9D" w:rsidP="002170C0">
      <w:pPr>
        <w:pStyle w:val="ListParagraph"/>
        <w:numPr>
          <w:ilvl w:val="0"/>
          <w:numId w:val="23"/>
        </w:numPr>
        <w:ind w:firstLineChars="0"/>
      </w:pPr>
      <w:r>
        <w:rPr>
          <w:rFonts w:eastAsiaTheme="minorEastAsia" w:hint="eastAsia"/>
          <w:lang w:eastAsia="zh-CN"/>
        </w:rPr>
        <w:t>N</w:t>
      </w:r>
      <w:r w:rsidRPr="00484F9D">
        <w:t>etwork perspective coordination: any change in a single tunnel</w:t>
      </w:r>
      <w:r w:rsidRPr="00484F9D">
        <w:rPr>
          <w:rFonts w:hint="eastAsia"/>
        </w:rPr>
        <w:t xml:space="preserve"> </w:t>
      </w:r>
      <w:r w:rsidRPr="00484F9D">
        <w:t>requires re-computation of path on MDSC, which is expensive and</w:t>
      </w:r>
      <w:r w:rsidRPr="00484F9D">
        <w:rPr>
          <w:rFonts w:hint="eastAsia"/>
        </w:rPr>
        <w:t xml:space="preserve"> </w:t>
      </w:r>
      <w:r w:rsidRPr="00484F9D">
        <w:t>not well coordinated.  I.e. there is no notion of distributed</w:t>
      </w:r>
      <w:r w:rsidRPr="00484F9D">
        <w:rPr>
          <w:rFonts w:hint="eastAsia"/>
        </w:rPr>
        <w:t xml:space="preserve"> </w:t>
      </w:r>
      <w:r w:rsidRPr="00484F9D">
        <w:t>negotiation of resources among different TE tunnels.</w:t>
      </w:r>
    </w:p>
    <w:p w:rsidR="007D732D" w:rsidRPr="00C078AC" w:rsidRDefault="007D732D" w:rsidP="007D732D">
      <w:pPr>
        <w:pStyle w:val="Heading3"/>
      </w:pPr>
      <w:bookmarkStart w:id="15" w:name="_Toc483572771"/>
      <w:r w:rsidRPr="00C078AC">
        <w:t>Path Computation Element Communication Protocol (PCEP)</w:t>
      </w:r>
      <w:bookmarkEnd w:id="15"/>
    </w:p>
    <w:p w:rsidR="007D732D" w:rsidRPr="007D732D" w:rsidRDefault="007D732D" w:rsidP="007D732D">
      <w:r w:rsidRPr="007D732D">
        <w:t>Path Computation Element (PCE) [RFC4655] separates the path</w:t>
      </w:r>
      <w:r>
        <w:rPr>
          <w:rFonts w:eastAsiaTheme="minorEastAsia" w:hint="eastAsia"/>
          <w:lang w:eastAsia="zh-CN"/>
        </w:rPr>
        <w:t xml:space="preserve"> </w:t>
      </w:r>
      <w:r w:rsidRPr="007D732D">
        <w:t>computation function from physical devices and provides the</w:t>
      </w:r>
      <w:r>
        <w:rPr>
          <w:rFonts w:eastAsiaTheme="minorEastAsia" w:hint="eastAsia"/>
          <w:lang w:eastAsia="zh-CN"/>
        </w:rPr>
        <w:t xml:space="preserve"> </w:t>
      </w:r>
      <w:r w:rsidRPr="007D732D">
        <w:t>centralized path computation for a domain as shown in Figure 4.  PCE</w:t>
      </w:r>
      <w:r>
        <w:rPr>
          <w:rFonts w:eastAsiaTheme="minorEastAsia" w:hint="eastAsia"/>
          <w:lang w:eastAsia="zh-CN"/>
        </w:rPr>
        <w:t xml:space="preserve"> </w:t>
      </w:r>
      <w:r w:rsidRPr="007D732D">
        <w:t>is a key functional module that can be embedded into various</w:t>
      </w:r>
      <w:r>
        <w:rPr>
          <w:rFonts w:eastAsiaTheme="minorEastAsia" w:hint="eastAsia"/>
          <w:lang w:eastAsia="zh-CN"/>
        </w:rPr>
        <w:t xml:space="preserve"> </w:t>
      </w:r>
      <w:r w:rsidRPr="007D732D">
        <w:t>management systems.  For example, [PCE-ACTN] studies the</w:t>
      </w:r>
      <w:r>
        <w:rPr>
          <w:rFonts w:eastAsiaTheme="minorEastAsia" w:hint="eastAsia"/>
          <w:lang w:eastAsia="zh-CN"/>
        </w:rPr>
        <w:t xml:space="preserve"> </w:t>
      </w:r>
      <w:r w:rsidRPr="007D732D">
        <w:t>applicability of PCE for ACTN, [PCE-SDN] extends PCE communication</w:t>
      </w:r>
      <w:r>
        <w:rPr>
          <w:rFonts w:eastAsiaTheme="minorEastAsia" w:hint="eastAsia"/>
          <w:lang w:eastAsia="zh-CN"/>
        </w:rPr>
        <w:t xml:space="preserve"> </w:t>
      </w:r>
      <w:r w:rsidRPr="007D732D">
        <w:t>Protocol (PCEP) for the hierarchical SDN control system, etc.</w:t>
      </w:r>
      <w:r w:rsidR="00270536" w:rsidRPr="00270536">
        <w:t xml:space="preserve"> </w:t>
      </w:r>
    </w:p>
    <w:p w:rsidR="007D732D" w:rsidRPr="007D732D" w:rsidRDefault="00270536" w:rsidP="007D732D">
      <w:pPr>
        <w:rPr>
          <w:rFonts w:eastAsiaTheme="minorEastAsia"/>
          <w:lang w:eastAsia="zh-CN"/>
        </w:rPr>
      </w:pPr>
      <w:r>
        <w:rPr>
          <w:noProof/>
          <w:lang w:val="en-GB" w:eastAsia="ja-JP"/>
        </w:rPr>
        <w:drawing>
          <wp:anchor distT="0" distB="0" distL="114300" distR="114300" simplePos="0" relativeHeight="251661312" behindDoc="0" locked="0" layoutInCell="1" allowOverlap="1">
            <wp:simplePos x="0" y="0"/>
            <wp:positionH relativeFrom="column">
              <wp:posOffset>914400</wp:posOffset>
            </wp:positionH>
            <wp:positionV relativeFrom="paragraph">
              <wp:posOffset>1685925</wp:posOffset>
            </wp:positionV>
            <wp:extent cx="4610100" cy="1619250"/>
            <wp:effectExtent l="1905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610100" cy="1619250"/>
                    </a:xfrm>
                    <a:prstGeom prst="rect">
                      <a:avLst/>
                    </a:prstGeom>
                    <a:noFill/>
                    <a:ln w="9525">
                      <a:noFill/>
                      <a:miter lim="800000"/>
                      <a:headEnd/>
                      <a:tailEnd/>
                    </a:ln>
                  </pic:spPr>
                </pic:pic>
              </a:graphicData>
            </a:graphic>
          </wp:anchor>
        </w:drawing>
      </w:r>
      <w:r w:rsidR="007D732D" w:rsidRPr="007D732D">
        <w:t>In general, PCEs coordinate with each other based on PCEP.  PCEP</w:t>
      </w:r>
      <w:r w:rsidR="007D732D">
        <w:rPr>
          <w:rFonts w:eastAsiaTheme="minorEastAsia" w:hint="eastAsia"/>
          <w:lang w:eastAsia="zh-CN"/>
        </w:rPr>
        <w:t xml:space="preserve"> </w:t>
      </w:r>
      <w:r w:rsidR="007D732D" w:rsidRPr="007D732D">
        <w:t>operates over TCP, only one PECP session can exist between a pair of</w:t>
      </w:r>
      <w:r w:rsidR="007D732D">
        <w:rPr>
          <w:rFonts w:eastAsiaTheme="minorEastAsia" w:hint="eastAsia"/>
          <w:lang w:eastAsia="zh-CN"/>
        </w:rPr>
        <w:t xml:space="preserve"> </w:t>
      </w:r>
      <w:r w:rsidR="007D732D" w:rsidRPr="007D732D">
        <w:t>PCEP peers at one time [RFC5440].  This constraint makes PCEP</w:t>
      </w:r>
      <w:r w:rsidR="007D732D">
        <w:rPr>
          <w:rFonts w:eastAsiaTheme="minorEastAsia" w:hint="eastAsia"/>
          <w:lang w:eastAsia="zh-CN"/>
        </w:rPr>
        <w:t xml:space="preserve"> </w:t>
      </w:r>
      <w:r w:rsidR="007D732D" w:rsidRPr="007D732D">
        <w:t>unsuitable for cross-network segment &amp; cross-domain negotiation in</w:t>
      </w:r>
      <w:r w:rsidR="007D732D">
        <w:rPr>
          <w:rFonts w:eastAsiaTheme="minorEastAsia" w:hint="eastAsia"/>
          <w:lang w:eastAsia="zh-CN"/>
        </w:rPr>
        <w:t xml:space="preserve"> </w:t>
      </w:r>
      <w:r w:rsidR="007D732D" w:rsidRPr="007D732D">
        <w:t>network slicing, since there always are multiple isolated network</w:t>
      </w:r>
      <w:r w:rsidR="007D732D" w:rsidRPr="007D732D">
        <w:rPr>
          <w:rFonts w:hint="eastAsia"/>
        </w:rPr>
        <w:t xml:space="preserve"> </w:t>
      </w:r>
      <w:r w:rsidR="007D732D" w:rsidRPr="007D732D">
        <w:t>slices need cross-domain or cross-network segment negotiation at one</w:t>
      </w:r>
      <w:r w:rsidR="007D732D">
        <w:rPr>
          <w:rFonts w:eastAsiaTheme="minorEastAsia" w:hint="eastAsia"/>
          <w:lang w:eastAsia="zh-CN"/>
        </w:rPr>
        <w:t xml:space="preserve"> </w:t>
      </w:r>
      <w:r w:rsidR="007D732D" w:rsidRPr="007D732D">
        <w:t>time.  Using PCEP as the cross-network segment &amp; cross-domain</w:t>
      </w:r>
      <w:r w:rsidR="007D732D">
        <w:rPr>
          <w:rFonts w:eastAsiaTheme="minorEastAsia" w:hint="eastAsia"/>
          <w:lang w:eastAsia="zh-CN"/>
        </w:rPr>
        <w:t xml:space="preserve"> </w:t>
      </w:r>
      <w:r w:rsidR="007D732D" w:rsidRPr="007D732D">
        <w:t>negotiation mechanism, only one slice can be negotiated at one time,</w:t>
      </w:r>
      <w:r w:rsidR="007D732D">
        <w:rPr>
          <w:rFonts w:eastAsiaTheme="minorEastAsia" w:hint="eastAsia"/>
          <w:lang w:eastAsia="zh-CN"/>
        </w:rPr>
        <w:t xml:space="preserve"> </w:t>
      </w:r>
      <w:r w:rsidR="007D732D" w:rsidRPr="007D732D">
        <w:t>and other slices have to stop working and wait for negotiation</w:t>
      </w:r>
      <w:r w:rsidR="007D732D">
        <w:rPr>
          <w:rFonts w:eastAsiaTheme="minorEastAsia" w:hint="eastAsia"/>
          <w:lang w:eastAsia="zh-CN"/>
        </w:rPr>
        <w:t xml:space="preserve"> </w:t>
      </w:r>
      <w:r w:rsidR="007D732D" w:rsidRPr="007D732D">
        <w:t>chance.</w:t>
      </w:r>
    </w:p>
    <w:p w:rsidR="00270536" w:rsidRPr="00270536" w:rsidRDefault="00270536" w:rsidP="002170C0">
      <w:pPr>
        <w:pStyle w:val="Caption"/>
        <w:numPr>
          <w:ilvl w:val="0"/>
          <w:numId w:val="20"/>
        </w:numPr>
        <w:spacing w:before="240"/>
        <w:rPr>
          <w:noProof/>
          <w:lang w:eastAsia="zh-CN"/>
        </w:rPr>
      </w:pPr>
      <w:r w:rsidRPr="00270536">
        <w:rPr>
          <w:noProof/>
          <w:lang w:eastAsia="zh-CN"/>
        </w:rPr>
        <w:t>Multiple PCE Path Computation with Inter-PCE Communication</w:t>
      </w:r>
    </w:p>
    <w:p w:rsidR="007D732D" w:rsidRPr="00C078AC" w:rsidRDefault="007D732D" w:rsidP="007D732D">
      <w:r w:rsidRPr="007D732D">
        <w:t>Moreover, the function of PECP is far less than the application</w:t>
      </w:r>
      <w:r>
        <w:rPr>
          <w:rFonts w:eastAsiaTheme="minorEastAsia" w:hint="eastAsia"/>
          <w:lang w:eastAsia="zh-CN"/>
        </w:rPr>
        <w:t xml:space="preserve"> </w:t>
      </w:r>
      <w:r w:rsidRPr="007D732D">
        <w:t>requirements of network slicing.  PECP provides limited messages such</w:t>
      </w:r>
      <w:r>
        <w:rPr>
          <w:rFonts w:eastAsiaTheme="minorEastAsia" w:hint="eastAsia"/>
          <w:lang w:eastAsia="zh-CN"/>
        </w:rPr>
        <w:t xml:space="preserve"> </w:t>
      </w:r>
      <w:r w:rsidRPr="007D732D">
        <w:t>as the PCE request/response messages, specific event n</w:t>
      </w:r>
      <w:r w:rsidRPr="00C078AC">
        <w:t>otification</w:t>
      </w:r>
      <w:r w:rsidRPr="00C078AC">
        <w:rPr>
          <w:rFonts w:eastAsiaTheme="minorEastAsia" w:hint="eastAsia"/>
          <w:lang w:eastAsia="zh-CN"/>
        </w:rPr>
        <w:t xml:space="preserve"> </w:t>
      </w:r>
      <w:r w:rsidRPr="00C078AC">
        <w:t xml:space="preserve">message (e.g., PCE gets overloaded), error message, </w:t>
      </w:r>
      <w:r w:rsidRPr="00C078AC">
        <w:lastRenderedPageBreak/>
        <w:t>etc.  None of</w:t>
      </w:r>
      <w:r w:rsidRPr="00C078AC">
        <w:rPr>
          <w:rFonts w:eastAsiaTheme="minorEastAsia" w:hint="eastAsia"/>
          <w:lang w:eastAsia="zh-CN"/>
        </w:rPr>
        <w:t xml:space="preserve"> </w:t>
      </w:r>
      <w:r w:rsidRPr="00C078AC">
        <w:t>these messages covers the network slicing provision negotiation.</w:t>
      </w:r>
    </w:p>
    <w:p w:rsidR="007D732D" w:rsidRPr="00C078AC" w:rsidRDefault="007D732D" w:rsidP="007D732D">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ascii="SimSun" w:eastAsia="SimSun" w:hAnsi="Times New Roman" w:cs="SimSun"/>
          <w:sz w:val="22"/>
          <w:szCs w:val="22"/>
          <w:lang w:eastAsia="zh-CN"/>
        </w:rPr>
      </w:pPr>
    </w:p>
    <w:p w:rsidR="007D732D" w:rsidRPr="00C078AC" w:rsidRDefault="007D732D" w:rsidP="00C078AC">
      <w:pPr>
        <w:pStyle w:val="Heading2"/>
        <w:ind w:left="432"/>
      </w:pPr>
      <w:bookmarkStart w:id="16" w:name="_Toc483572772"/>
      <w:r w:rsidRPr="00C078AC">
        <w:t>Other Potential Solutions</w:t>
      </w:r>
      <w:bookmarkEnd w:id="16"/>
    </w:p>
    <w:p w:rsidR="007D732D" w:rsidRPr="00C078AC" w:rsidRDefault="007D732D" w:rsidP="00E570D0">
      <w:pPr>
        <w:ind w:left="0"/>
        <w:rPr>
          <w:rFonts w:eastAsiaTheme="minorEastAsia"/>
          <w:lang w:eastAsia="zh-CN"/>
        </w:rPr>
      </w:pPr>
      <w:r w:rsidRPr="00C078AC">
        <w:t>5G Exchange (5GEx) [FGEx] is a 5G-PPP project which aims to enable</w:t>
      </w:r>
      <w:r w:rsidR="00E570D0" w:rsidRPr="00C078AC">
        <w:rPr>
          <w:rFonts w:eastAsiaTheme="minorEastAsia" w:hint="eastAsia"/>
          <w:lang w:eastAsia="zh-CN"/>
        </w:rPr>
        <w:t xml:space="preserve"> </w:t>
      </w:r>
      <w:r w:rsidRPr="00C078AC">
        <w:t>cross-domain orchestration of services over multiple administrations</w:t>
      </w:r>
      <w:r w:rsidR="00E570D0" w:rsidRPr="00C078AC">
        <w:rPr>
          <w:rFonts w:eastAsiaTheme="minorEastAsia" w:hint="eastAsia"/>
          <w:lang w:eastAsia="zh-CN"/>
        </w:rPr>
        <w:t xml:space="preserve"> </w:t>
      </w:r>
      <w:r w:rsidRPr="00C078AC">
        <w:t>or over multi-domain single administration networks.  The main</w:t>
      </w:r>
      <w:r w:rsidR="00E570D0" w:rsidRPr="00C078AC">
        <w:rPr>
          <w:rFonts w:eastAsiaTheme="minorEastAsia" w:hint="eastAsia"/>
          <w:lang w:eastAsia="zh-CN"/>
        </w:rPr>
        <w:t xml:space="preserve"> </w:t>
      </w:r>
      <w:r w:rsidRPr="00C078AC">
        <w:t>infrastructure considered in 5GEx is the NFV/SDN compatible software</w:t>
      </w:r>
      <w:r w:rsidR="00E570D0" w:rsidRPr="00C078AC">
        <w:rPr>
          <w:rFonts w:eastAsiaTheme="minorEastAsia" w:hint="eastAsia"/>
          <w:lang w:eastAsia="zh-CN"/>
        </w:rPr>
        <w:t xml:space="preserve"> </w:t>
      </w:r>
      <w:r w:rsidRPr="00C078AC">
        <w:t>defined infrastructure, which will limit the scope of network</w:t>
      </w:r>
      <w:r w:rsidR="00E570D0" w:rsidRPr="00C078AC">
        <w:rPr>
          <w:rFonts w:eastAsiaTheme="minorEastAsia" w:hint="eastAsia"/>
          <w:lang w:eastAsia="zh-CN"/>
        </w:rPr>
        <w:t xml:space="preserve"> </w:t>
      </w:r>
      <w:r w:rsidRPr="00C078AC">
        <w:t>slicing.</w:t>
      </w:r>
    </w:p>
    <w:p w:rsidR="00E1692A" w:rsidRPr="00C078AC" w:rsidRDefault="00E1692A" w:rsidP="00E1692A">
      <w:pPr>
        <w:pStyle w:val="Heading1"/>
      </w:pPr>
      <w:bookmarkStart w:id="17" w:name="_Toc483572773"/>
      <w:r w:rsidRPr="00C078AC">
        <w:t>Guaranteed Slice Performance and Isolation</w:t>
      </w:r>
      <w:bookmarkEnd w:id="17"/>
    </w:p>
    <w:p w:rsidR="00E1692A" w:rsidRPr="00C078AC" w:rsidRDefault="00E1692A" w:rsidP="00C078AC">
      <w:pPr>
        <w:pStyle w:val="Heading2"/>
        <w:ind w:left="432"/>
      </w:pPr>
      <w:bookmarkStart w:id="18" w:name="_Toc483572774"/>
      <w:r w:rsidRPr="00C078AC">
        <w:t>Description</w:t>
      </w:r>
      <w:bookmarkEnd w:id="18"/>
    </w:p>
    <w:p w:rsidR="00E1692A" w:rsidRPr="00C078AC" w:rsidRDefault="00E1692A" w:rsidP="00B91843">
      <w:pPr>
        <w:ind w:left="0"/>
      </w:pPr>
      <w:r w:rsidRPr="00C078AC">
        <w:t>With network slicing, it is expected to enable the deployment of</w:t>
      </w:r>
      <w:r w:rsidR="00B91843" w:rsidRPr="00C078AC">
        <w:rPr>
          <w:rFonts w:eastAsiaTheme="minorEastAsia" w:hint="eastAsia"/>
          <w:lang w:eastAsia="zh-CN"/>
        </w:rPr>
        <w:t xml:space="preserve"> </w:t>
      </w:r>
      <w:r w:rsidRPr="00C078AC">
        <w:t>various services with diverse requirements independently on the</w:t>
      </w:r>
      <w:r w:rsidR="00B91843" w:rsidRPr="00C078AC">
        <w:rPr>
          <w:rFonts w:eastAsiaTheme="minorEastAsia" w:hint="eastAsia"/>
          <w:lang w:eastAsia="zh-CN"/>
        </w:rPr>
        <w:t xml:space="preserve"> </w:t>
      </w:r>
      <w:r w:rsidRPr="00C078AC">
        <w:t>common physical networks.  Each network slice is characterized with</w:t>
      </w:r>
      <w:r w:rsidR="00B91843" w:rsidRPr="00C078AC">
        <w:rPr>
          <w:rFonts w:eastAsiaTheme="minorEastAsia" w:hint="eastAsia"/>
          <w:lang w:eastAsia="zh-CN"/>
        </w:rPr>
        <w:t xml:space="preserve"> </w:t>
      </w:r>
      <w:r w:rsidRPr="00C078AC">
        <w:t>particular service requirements, which usually are expressed in the</w:t>
      </w:r>
      <w:r w:rsidR="00B91843" w:rsidRPr="00C078AC">
        <w:rPr>
          <w:rFonts w:eastAsiaTheme="minorEastAsia" w:hint="eastAsia"/>
          <w:lang w:eastAsia="zh-CN"/>
        </w:rPr>
        <w:t xml:space="preserve"> </w:t>
      </w:r>
      <w:r w:rsidRPr="00C078AC">
        <w:t>form of several key performance indicators (KPIs) such as bandwidth,</w:t>
      </w:r>
      <w:r w:rsidR="00B91843" w:rsidRPr="00C078AC">
        <w:rPr>
          <w:rFonts w:eastAsiaTheme="minorEastAsia" w:hint="eastAsia"/>
          <w:lang w:eastAsia="zh-CN"/>
        </w:rPr>
        <w:t xml:space="preserve"> </w:t>
      </w:r>
      <w:r w:rsidRPr="00C078AC">
        <w:t>latency, jitter, packet loss, etc., and different degrees of</w:t>
      </w:r>
      <w:r w:rsidR="00B91843" w:rsidRPr="00C078AC">
        <w:rPr>
          <w:rFonts w:eastAsiaTheme="minorEastAsia" w:hint="eastAsia"/>
          <w:lang w:eastAsia="zh-CN"/>
        </w:rPr>
        <w:t xml:space="preserve"> </w:t>
      </w:r>
      <w:r w:rsidRPr="00C078AC">
        <w:t>isolation.  It should be noted that the requirement on isolation is</w:t>
      </w:r>
      <w:r w:rsidR="00B91843" w:rsidRPr="00C078AC">
        <w:rPr>
          <w:rFonts w:eastAsiaTheme="minorEastAsia" w:hint="eastAsia"/>
          <w:lang w:eastAsia="zh-CN"/>
        </w:rPr>
        <w:t xml:space="preserve"> </w:t>
      </w:r>
      <w:r w:rsidRPr="00C078AC">
        <w:t>not just related to guaranteed performance, for some services it is</w:t>
      </w:r>
      <w:r w:rsidR="00B91843" w:rsidRPr="00C078AC">
        <w:rPr>
          <w:rFonts w:eastAsiaTheme="minorEastAsia" w:hint="eastAsia"/>
          <w:lang w:eastAsia="zh-CN"/>
        </w:rPr>
        <w:t xml:space="preserve"> </w:t>
      </w:r>
      <w:r w:rsidRPr="00C078AC">
        <w:t>also critical to achieve the isolation in terms of network privacy,</w:t>
      </w:r>
      <w:r w:rsidR="00B91843" w:rsidRPr="00C078AC">
        <w:rPr>
          <w:rFonts w:eastAsiaTheme="minorEastAsia" w:hint="eastAsia"/>
          <w:lang w:eastAsia="zh-CN"/>
        </w:rPr>
        <w:t xml:space="preserve"> </w:t>
      </w:r>
      <w:r w:rsidRPr="00C078AC">
        <w:t>security, management and operation, etc.</w:t>
      </w:r>
    </w:p>
    <w:p w:rsidR="00922058" w:rsidRPr="00C078AC" w:rsidRDefault="00E1692A" w:rsidP="00B9184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lang w:eastAsia="zh-CN"/>
        </w:rPr>
      </w:pPr>
      <w:r w:rsidRPr="00C078AC">
        <w:t>It is important that the performance and isolation requirements of</w:t>
      </w:r>
      <w:r w:rsidR="00B91843" w:rsidRPr="00C078AC">
        <w:rPr>
          <w:rFonts w:eastAsiaTheme="minorEastAsia" w:hint="eastAsia"/>
          <w:lang w:eastAsia="zh-CN"/>
        </w:rPr>
        <w:t xml:space="preserve"> </w:t>
      </w:r>
      <w:r w:rsidRPr="00C078AC">
        <w:t>each network slice can always be met regardless of what is happening</w:t>
      </w:r>
      <w:r w:rsidR="00B91843" w:rsidRPr="00C078AC">
        <w:rPr>
          <w:rFonts w:eastAsiaTheme="minorEastAsia" w:hint="eastAsia"/>
          <w:lang w:eastAsia="zh-CN"/>
        </w:rPr>
        <w:t xml:space="preserve"> </w:t>
      </w:r>
      <w:r w:rsidRPr="00C078AC">
        <w:t>in any other network slices.  Otherwise it is likely that some of the</w:t>
      </w:r>
      <w:r w:rsidR="00B91843" w:rsidRPr="00C078AC">
        <w:rPr>
          <w:rFonts w:eastAsiaTheme="minorEastAsia" w:hint="eastAsia"/>
          <w:lang w:eastAsia="zh-CN"/>
        </w:rPr>
        <w:t xml:space="preserve"> </w:t>
      </w:r>
      <w:r w:rsidRPr="00C078AC">
        <w:t>services would still be deployed in their dedicated networks rather</w:t>
      </w:r>
      <w:r w:rsidR="00B91843" w:rsidRPr="00C078AC">
        <w:rPr>
          <w:rFonts w:eastAsiaTheme="minorEastAsia" w:hint="eastAsia"/>
          <w:lang w:eastAsia="zh-CN"/>
        </w:rPr>
        <w:t xml:space="preserve"> </w:t>
      </w:r>
      <w:r w:rsidRPr="00C078AC">
        <w:t>than in a shared network infrastructure using network slicing.  The</w:t>
      </w:r>
      <w:r w:rsidR="00B91843" w:rsidRPr="00C078AC">
        <w:rPr>
          <w:rFonts w:eastAsiaTheme="minorEastAsia" w:hint="eastAsia"/>
          <w:lang w:eastAsia="zh-CN"/>
        </w:rPr>
        <w:t xml:space="preserve"> </w:t>
      </w:r>
      <w:r w:rsidRPr="00C078AC">
        <w:t>requirements on guaranteed performance and isolation cannot simply be</w:t>
      </w:r>
      <w:r w:rsidR="00B91843" w:rsidRPr="00C078AC">
        <w:rPr>
          <w:rFonts w:eastAsiaTheme="minorEastAsia" w:hint="eastAsia"/>
          <w:lang w:eastAsia="zh-CN"/>
        </w:rPr>
        <w:t xml:space="preserve"> </w:t>
      </w:r>
      <w:r w:rsidRPr="00C078AC">
        <w:t>met with the creation of separate virtual networks, more importantly</w:t>
      </w:r>
      <w:r w:rsidR="00B91843" w:rsidRPr="00C078AC">
        <w:rPr>
          <w:rFonts w:eastAsiaTheme="minorEastAsia" w:hint="eastAsia"/>
          <w:lang w:eastAsia="zh-CN"/>
        </w:rPr>
        <w:t xml:space="preserve"> </w:t>
      </w:r>
      <w:r w:rsidRPr="00C078AC">
        <w:t>it depends on how to instantiate these virtual networks properly on</w:t>
      </w:r>
      <w:r w:rsidR="00B91843" w:rsidRPr="00C078AC">
        <w:rPr>
          <w:rFonts w:eastAsiaTheme="minorEastAsia" w:hint="eastAsia"/>
          <w:lang w:eastAsia="zh-CN"/>
        </w:rPr>
        <w:t xml:space="preserve"> </w:t>
      </w:r>
      <w:r w:rsidRPr="00C078AC">
        <w:t>the shared physical network infrastructure with appropriate resource</w:t>
      </w:r>
      <w:r w:rsidR="00B91843" w:rsidRPr="00C078AC">
        <w:rPr>
          <w:rFonts w:eastAsiaTheme="minorEastAsia" w:hint="eastAsia"/>
          <w:lang w:eastAsia="zh-CN"/>
        </w:rPr>
        <w:t xml:space="preserve"> </w:t>
      </w:r>
      <w:r w:rsidRPr="00C078AC">
        <w:t>allocation policy and mechanisms, so that the diversified performance</w:t>
      </w:r>
      <w:r w:rsidR="00B91843" w:rsidRPr="00C078AC">
        <w:rPr>
          <w:rFonts w:eastAsiaTheme="minorEastAsia" w:hint="eastAsia"/>
          <w:lang w:eastAsia="zh-CN"/>
        </w:rPr>
        <w:t xml:space="preserve"> </w:t>
      </w:r>
      <w:r w:rsidRPr="00C078AC">
        <w:t>and isolation requirements of network slices can be guaranteed in a</w:t>
      </w:r>
      <w:r w:rsidR="00B91843" w:rsidRPr="00C078AC">
        <w:rPr>
          <w:rFonts w:eastAsiaTheme="minorEastAsia" w:hint="eastAsia"/>
          <w:lang w:eastAsia="zh-CN"/>
        </w:rPr>
        <w:t xml:space="preserve"> </w:t>
      </w:r>
      <w:r w:rsidRPr="00C078AC">
        <w:t>flexible and efficient way</w:t>
      </w:r>
      <w:r w:rsidR="00922058" w:rsidRPr="00C078AC">
        <w:rPr>
          <w:rFonts w:eastAsiaTheme="minorEastAsia" w:hint="eastAsia"/>
          <w:lang w:eastAsia="zh-CN"/>
        </w:rPr>
        <w:t>.</w:t>
      </w:r>
    </w:p>
    <w:p w:rsidR="00922058" w:rsidRPr="00C078AC" w:rsidRDefault="00922058" w:rsidP="00B9184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lang w:eastAsia="zh-CN"/>
        </w:rPr>
      </w:pPr>
    </w:p>
    <w:p w:rsidR="00922058" w:rsidRPr="00C078AC" w:rsidRDefault="00922058" w:rsidP="00C078AC">
      <w:pPr>
        <w:pStyle w:val="Heading2"/>
        <w:ind w:left="432"/>
      </w:pPr>
      <w:bookmarkStart w:id="19" w:name="_Toc483572775"/>
      <w:r w:rsidRPr="00C078AC">
        <w:lastRenderedPageBreak/>
        <w:t>Related Work in IETF</w:t>
      </w:r>
      <w:bookmarkEnd w:id="19"/>
    </w:p>
    <w:p w:rsidR="00922058" w:rsidRPr="00C078AC" w:rsidRDefault="00922058" w:rsidP="00922058">
      <w:pPr>
        <w:pStyle w:val="Heading3"/>
      </w:pPr>
      <w:bookmarkStart w:id="20" w:name="_Toc483572776"/>
      <w:r w:rsidRPr="00C078AC">
        <w:t>Virtual Private Networks</w:t>
      </w:r>
      <w:bookmarkEnd w:id="20"/>
    </w:p>
    <w:p w:rsidR="00922058" w:rsidRPr="00C078AC" w:rsidRDefault="00922058" w:rsidP="00922058">
      <w:pPr>
        <w:rPr>
          <w:rFonts w:eastAsiaTheme="minorEastAsia"/>
          <w:lang w:eastAsia="zh-CN"/>
        </w:rPr>
      </w:pPr>
      <w:r w:rsidRPr="00C078AC">
        <w:t>Virtual Private Networks (VPN) technologies such as L3VPN[RFC4364],</w:t>
      </w:r>
      <w:r w:rsidRPr="00C078AC">
        <w:rPr>
          <w:rFonts w:eastAsiaTheme="minorEastAsia" w:hint="eastAsia"/>
          <w:lang w:eastAsia="zh-CN"/>
        </w:rPr>
        <w:t xml:space="preserve"> </w:t>
      </w:r>
      <w:r w:rsidRPr="00C078AC">
        <w:t>L2VPN [RFC4664], EVPN [RFC7432], etc. have been widely deployed to</w:t>
      </w:r>
      <w:r w:rsidRPr="00C078AC">
        <w:rPr>
          <w:rFonts w:eastAsiaTheme="minorEastAsia" w:hint="eastAsia"/>
          <w:lang w:eastAsia="zh-CN"/>
        </w:rPr>
        <w:t xml:space="preserve"> </w:t>
      </w:r>
      <w:r w:rsidRPr="00C078AC">
        <w:t>provide different virtual networks on the common service provider</w:t>
      </w:r>
      <w:r w:rsidRPr="00C078AC">
        <w:rPr>
          <w:rFonts w:eastAsiaTheme="minorEastAsia" w:hint="eastAsia"/>
          <w:lang w:eastAsia="zh-CN"/>
        </w:rPr>
        <w:t xml:space="preserve"> </w:t>
      </w:r>
      <w:r w:rsidRPr="00C078AC">
        <w:t>networks.  Although VPNs can provide logically separated routing/</w:t>
      </w:r>
      <w:r w:rsidRPr="00C078AC">
        <w:rPr>
          <w:rFonts w:eastAsiaTheme="minorEastAsia" w:hint="eastAsia"/>
          <w:lang w:eastAsia="zh-CN"/>
        </w:rPr>
        <w:t xml:space="preserve"> </w:t>
      </w:r>
      <w:r w:rsidRPr="00C078AC">
        <w:t>bridging domains between different VPN customers, essentially it is</w:t>
      </w:r>
      <w:r w:rsidRPr="00C078AC">
        <w:rPr>
          <w:rFonts w:eastAsiaTheme="minorEastAsia" w:hint="eastAsia"/>
          <w:lang w:eastAsia="zh-CN"/>
        </w:rPr>
        <w:t xml:space="preserve"> </w:t>
      </w:r>
      <w:r w:rsidRPr="00C078AC">
        <w:t>an overlay network technology with little control of the network</w:t>
      </w:r>
      <w:r w:rsidRPr="00C078AC">
        <w:rPr>
          <w:rFonts w:eastAsiaTheme="minorEastAsia" w:hint="eastAsia"/>
          <w:lang w:eastAsia="zh-CN"/>
        </w:rPr>
        <w:t xml:space="preserve"> </w:t>
      </w:r>
      <w:r w:rsidRPr="00C078AC">
        <w:t>resources, so it is challenging for VPN to meet the performance and</w:t>
      </w:r>
      <w:r w:rsidRPr="00C078AC">
        <w:rPr>
          <w:rFonts w:eastAsiaTheme="minorEastAsia" w:hint="eastAsia"/>
          <w:lang w:eastAsia="zh-CN"/>
        </w:rPr>
        <w:t xml:space="preserve"> </w:t>
      </w:r>
      <w:r w:rsidRPr="00C078AC">
        <w:t>isolation requirement of some emerging application scenarios such as</w:t>
      </w:r>
      <w:r w:rsidRPr="00C078AC">
        <w:rPr>
          <w:rFonts w:eastAsiaTheme="minorEastAsia" w:hint="eastAsia"/>
          <w:lang w:eastAsia="zh-CN"/>
        </w:rPr>
        <w:t xml:space="preserve"> </w:t>
      </w:r>
      <w:r w:rsidRPr="00C078AC">
        <w:t>industrial verticals.</w:t>
      </w:r>
    </w:p>
    <w:p w:rsidR="00922058" w:rsidRPr="00C078AC" w:rsidRDefault="00922058" w:rsidP="00922058">
      <w:pPr>
        <w:pStyle w:val="Heading3"/>
      </w:pPr>
      <w:bookmarkStart w:id="21" w:name="_Toc483572777"/>
      <w:r w:rsidRPr="00C078AC">
        <w:t>NVO3</w:t>
      </w:r>
      <w:bookmarkEnd w:id="21"/>
    </w:p>
    <w:p w:rsidR="00922058" w:rsidRPr="00C078AC" w:rsidRDefault="00922058" w:rsidP="00690C4A">
      <w:pPr>
        <w:rPr>
          <w:rFonts w:eastAsiaTheme="minorEastAsia"/>
          <w:lang w:eastAsia="zh-CN"/>
        </w:rPr>
      </w:pPr>
      <w:r w:rsidRPr="00C078AC">
        <w:t>[NVO3-WG] defines several network encapsulations which support the</w:t>
      </w:r>
      <w:r w:rsidRPr="00C078AC">
        <w:rPr>
          <w:rFonts w:eastAsiaTheme="minorEastAsia" w:hint="eastAsia"/>
          <w:lang w:eastAsia="zh-CN"/>
        </w:rPr>
        <w:t xml:space="preserve"> </w:t>
      </w:r>
      <w:r w:rsidRPr="00C078AC">
        <w:t>network virtualization and multi-tenancy in the data center networks.</w:t>
      </w:r>
      <w:r w:rsidRPr="00C078AC">
        <w:rPr>
          <w:rFonts w:eastAsiaTheme="minorEastAsia" w:hint="eastAsia"/>
          <w:lang w:eastAsia="zh-CN"/>
        </w:rPr>
        <w:t xml:space="preserve"> </w:t>
      </w:r>
      <w:r w:rsidRPr="00C078AC">
        <w:t>Similar to the VPN technologies of service provider networks, NVO3 is</w:t>
      </w:r>
      <w:r w:rsidRPr="00C078AC">
        <w:rPr>
          <w:rFonts w:eastAsiaTheme="minorEastAsia" w:hint="eastAsia"/>
          <w:lang w:eastAsia="zh-CN"/>
        </w:rPr>
        <w:t xml:space="preserve"> </w:t>
      </w:r>
      <w:r w:rsidRPr="00C078AC">
        <w:t>also an overlay network technology, which relies on the performance</w:t>
      </w:r>
      <w:r w:rsidRPr="00C078AC">
        <w:rPr>
          <w:rFonts w:eastAsiaTheme="minorEastAsia" w:hint="eastAsia"/>
          <w:lang w:eastAsia="zh-CN"/>
        </w:rPr>
        <w:t xml:space="preserve"> c</w:t>
      </w:r>
      <w:r w:rsidRPr="00C078AC">
        <w:t>haracteristics provided by the IP-based underlay networks.  Thus</w:t>
      </w:r>
      <w:r w:rsidRPr="00C078AC">
        <w:rPr>
          <w:rFonts w:eastAsiaTheme="minorEastAsia" w:hint="eastAsia"/>
          <w:lang w:eastAsia="zh-CN"/>
        </w:rPr>
        <w:t xml:space="preserve"> </w:t>
      </w:r>
      <w:r w:rsidRPr="00C078AC">
        <w:t>NVO3 may not meet the performance and isolation requirements of</w:t>
      </w:r>
      <w:r w:rsidRPr="00C078AC">
        <w:rPr>
          <w:rFonts w:eastAsiaTheme="minorEastAsia" w:hint="eastAsia"/>
          <w:lang w:eastAsia="zh-CN"/>
        </w:rPr>
        <w:t xml:space="preserve"> </w:t>
      </w:r>
      <w:r w:rsidRPr="00C078AC">
        <w:t>network slicing.</w:t>
      </w:r>
    </w:p>
    <w:p w:rsidR="00922058" w:rsidRPr="00C078AC" w:rsidRDefault="00690C4A" w:rsidP="00690C4A">
      <w:pPr>
        <w:pStyle w:val="Heading3"/>
      </w:pPr>
      <w:bookmarkStart w:id="22" w:name="_Toc483572778"/>
      <w:r w:rsidRPr="00C078AC">
        <w:rPr>
          <w:rFonts w:eastAsiaTheme="minorEastAsia" w:hint="eastAsia"/>
          <w:lang w:eastAsia="zh-CN"/>
        </w:rPr>
        <w:t>R</w:t>
      </w:r>
      <w:r w:rsidR="00922058" w:rsidRPr="00C078AC">
        <w:t>SVP-TE</w:t>
      </w:r>
      <w:bookmarkEnd w:id="22"/>
    </w:p>
    <w:p w:rsidR="00922058" w:rsidRPr="00C078AC" w:rsidRDefault="00922058" w:rsidP="008E309B">
      <w:pPr>
        <w:rPr>
          <w:rFonts w:eastAsiaTheme="minorEastAsia"/>
          <w:lang w:eastAsia="zh-CN"/>
        </w:rPr>
      </w:pPr>
      <w:r w:rsidRPr="00C078AC">
        <w:t>RSVP-TE [RFC3209] is the signaling protocol to establish end-to-end</w:t>
      </w:r>
      <w:r w:rsidR="008E309B" w:rsidRPr="00C078AC">
        <w:rPr>
          <w:rFonts w:eastAsiaTheme="minorEastAsia" w:hint="eastAsia"/>
          <w:lang w:eastAsia="zh-CN"/>
        </w:rPr>
        <w:t xml:space="preserve"> </w:t>
      </w:r>
      <w:r w:rsidRPr="00C078AC">
        <w:t>traffic-engineered Label Switched Paths (LSPs).  It can reserve the</w:t>
      </w:r>
      <w:r w:rsidR="008E309B" w:rsidRPr="00C078AC">
        <w:rPr>
          <w:rFonts w:eastAsiaTheme="minorEastAsia" w:hint="eastAsia"/>
          <w:lang w:eastAsia="zh-CN"/>
        </w:rPr>
        <w:t xml:space="preserve"> </w:t>
      </w:r>
      <w:r w:rsidRPr="00C078AC">
        <w:t>required link bandwidth along an end-to-end path for specific network</w:t>
      </w:r>
      <w:r w:rsidR="008E309B" w:rsidRPr="00C078AC">
        <w:rPr>
          <w:rFonts w:eastAsiaTheme="minorEastAsia" w:hint="eastAsia"/>
          <w:lang w:eastAsia="zh-CN"/>
        </w:rPr>
        <w:t xml:space="preserve"> </w:t>
      </w:r>
      <w:r w:rsidRPr="00C078AC">
        <w:t>flows, which is suitable for services with particular requirement on</w:t>
      </w:r>
      <w:r w:rsidR="008E309B" w:rsidRPr="00C078AC">
        <w:rPr>
          <w:rFonts w:eastAsiaTheme="minorEastAsia" w:hint="eastAsia"/>
          <w:lang w:eastAsia="zh-CN"/>
        </w:rPr>
        <w:t xml:space="preserve"> </w:t>
      </w:r>
      <w:r w:rsidRPr="00C078AC">
        <w:t>traffic bandwidth.  RSVP-TE LSPs can be used as the underlay tunnels</w:t>
      </w:r>
      <w:r w:rsidR="008E309B" w:rsidRPr="00C078AC">
        <w:rPr>
          <w:rFonts w:eastAsiaTheme="minorEastAsia" w:hint="eastAsia"/>
          <w:lang w:eastAsia="zh-CN"/>
        </w:rPr>
        <w:t xml:space="preserve"> </w:t>
      </w:r>
      <w:r w:rsidRPr="00C078AC">
        <w:t>of the VPN service connections.  However, the requirement of some</w:t>
      </w:r>
      <w:r w:rsidR="008E309B" w:rsidRPr="00C078AC">
        <w:rPr>
          <w:rFonts w:eastAsiaTheme="minorEastAsia" w:hint="eastAsia"/>
          <w:lang w:eastAsia="zh-CN"/>
        </w:rPr>
        <w:t xml:space="preserve"> </w:t>
      </w:r>
      <w:r w:rsidRPr="00C078AC">
        <w:t>emerging services is not only about traffic bandwidth, but also has</w:t>
      </w:r>
      <w:r w:rsidR="008E309B" w:rsidRPr="00C078AC">
        <w:rPr>
          <w:rFonts w:eastAsiaTheme="minorEastAsia" w:hint="eastAsia"/>
          <w:lang w:eastAsia="zh-CN"/>
        </w:rPr>
        <w:t xml:space="preserve"> </w:t>
      </w:r>
      <w:r w:rsidRPr="00C078AC">
        <w:t>quite strict requirement on latency, jitter, etc.  Such requirements</w:t>
      </w:r>
      <w:r w:rsidR="008E309B" w:rsidRPr="00C078AC">
        <w:rPr>
          <w:rFonts w:eastAsiaTheme="minorEastAsia" w:hint="eastAsia"/>
          <w:lang w:eastAsia="zh-CN"/>
        </w:rPr>
        <w:t xml:space="preserve"> </w:t>
      </w:r>
      <w:r w:rsidRPr="00C078AC">
        <w:t>can hardly be met with existing RSVP-TE.</w:t>
      </w:r>
    </w:p>
    <w:p w:rsidR="00922058" w:rsidRPr="00C078AC" w:rsidRDefault="00922058" w:rsidP="008E309B">
      <w:pPr>
        <w:pStyle w:val="Heading3"/>
        <w:rPr>
          <w:rFonts w:eastAsiaTheme="minorEastAsia"/>
          <w:lang w:eastAsia="zh-CN"/>
        </w:rPr>
      </w:pPr>
      <w:bookmarkStart w:id="23" w:name="_Toc483572779"/>
      <w:r w:rsidRPr="00C078AC">
        <w:rPr>
          <w:rFonts w:eastAsiaTheme="minorEastAsia"/>
          <w:lang w:eastAsia="zh-CN"/>
        </w:rPr>
        <w:t>Segment Routing</w:t>
      </w:r>
      <w:bookmarkEnd w:id="23"/>
    </w:p>
    <w:p w:rsidR="00C860B8" w:rsidRPr="000F1C7C" w:rsidRDefault="00922058" w:rsidP="000F1C7C">
      <w:r w:rsidRPr="008E309B">
        <w:t>[I-D.ietf-spring-segment-routing] provides the ability to specify a</w:t>
      </w:r>
      <w:r w:rsidR="008E309B">
        <w:rPr>
          <w:rFonts w:eastAsiaTheme="minorEastAsia" w:hint="eastAsia"/>
          <w:lang w:eastAsia="zh-CN"/>
        </w:rPr>
        <w:t xml:space="preserve"> </w:t>
      </w:r>
      <w:r w:rsidRPr="008E309B">
        <w:t>traffic-engineered path by the source node of data packets, which is</w:t>
      </w:r>
      <w:r w:rsidR="008E309B">
        <w:rPr>
          <w:rFonts w:eastAsiaTheme="minorEastAsia" w:hint="eastAsia"/>
          <w:lang w:eastAsia="zh-CN"/>
        </w:rPr>
        <w:t xml:space="preserve"> </w:t>
      </w:r>
      <w:r w:rsidRPr="008E309B">
        <w:t>also known as a approach for source routing.  It can provide</w:t>
      </w:r>
      <w:r w:rsidR="008E309B">
        <w:rPr>
          <w:rFonts w:eastAsiaTheme="minorEastAsia" w:hint="eastAsia"/>
          <w:lang w:eastAsia="zh-CN"/>
        </w:rPr>
        <w:t xml:space="preserve"> </w:t>
      </w:r>
      <w:r w:rsidRPr="008E309B">
        <w:t>comparable traffic-engineering features as RSVP-TE with better</w:t>
      </w:r>
      <w:r w:rsidR="008E309B">
        <w:rPr>
          <w:rFonts w:eastAsiaTheme="minorEastAsia" w:hint="eastAsia"/>
          <w:lang w:eastAsia="zh-CN"/>
        </w:rPr>
        <w:t xml:space="preserve"> </w:t>
      </w:r>
      <w:r w:rsidRPr="008E309B">
        <w:t>scalability, by eliminating the per-path state in the transit network</w:t>
      </w:r>
      <w:r w:rsidR="008E309B">
        <w:rPr>
          <w:rFonts w:eastAsiaTheme="minorEastAsia" w:hint="eastAsia"/>
          <w:lang w:eastAsia="zh-CN"/>
        </w:rPr>
        <w:t xml:space="preserve"> </w:t>
      </w:r>
      <w:r w:rsidRPr="008E309B">
        <w:t>nodes.  It is therefore a candidate method of creating an NSI,</w:t>
      </w:r>
      <w:r w:rsidR="008E309B">
        <w:rPr>
          <w:rFonts w:eastAsiaTheme="minorEastAsia" w:hint="eastAsia"/>
          <w:lang w:eastAsia="zh-CN"/>
        </w:rPr>
        <w:t xml:space="preserve"> </w:t>
      </w:r>
      <w:r w:rsidRPr="008E309B">
        <w:t>mapping a packet into an NSI and specifying the passage of the packet</w:t>
      </w:r>
      <w:r w:rsidR="008E309B">
        <w:rPr>
          <w:rFonts w:eastAsiaTheme="minorEastAsia" w:hint="eastAsia"/>
          <w:lang w:eastAsia="zh-CN"/>
        </w:rPr>
        <w:t xml:space="preserve"> </w:t>
      </w:r>
      <w:r w:rsidRPr="008E309B">
        <w:t>through the resources dedicated to the NSI.  Segment Routing as</w:t>
      </w:r>
      <w:r w:rsidR="008E309B">
        <w:rPr>
          <w:rFonts w:eastAsiaTheme="minorEastAsia" w:hint="eastAsia"/>
          <w:lang w:eastAsia="zh-CN"/>
        </w:rPr>
        <w:t xml:space="preserve"> </w:t>
      </w:r>
      <w:r w:rsidRPr="008E309B">
        <w:t>designed today could be used within an NSI without further</w:t>
      </w:r>
      <w:r w:rsidR="008E309B">
        <w:rPr>
          <w:rFonts w:eastAsiaTheme="minorEastAsia" w:hint="eastAsia"/>
          <w:lang w:eastAsia="zh-CN"/>
        </w:rPr>
        <w:t xml:space="preserve"> </w:t>
      </w:r>
      <w:r w:rsidRPr="008E309B">
        <w:lastRenderedPageBreak/>
        <w:t>modification, but its use as a method providing an NSI requires</w:t>
      </w:r>
      <w:r w:rsidR="00C860B8" w:rsidRPr="00C860B8">
        <w:rPr>
          <w:rFonts w:hint="eastAsia"/>
        </w:rPr>
        <w:t xml:space="preserve"> </w:t>
      </w:r>
      <w:r w:rsidR="00C860B8" w:rsidRPr="00C860B8">
        <w:t>further study.  With respect to performance guarantee and isolation,</w:t>
      </w:r>
      <w:r w:rsidR="00C860B8">
        <w:rPr>
          <w:rFonts w:eastAsiaTheme="minorEastAsia" w:hint="eastAsia"/>
          <w:lang w:eastAsia="zh-CN"/>
        </w:rPr>
        <w:t xml:space="preserve"> </w:t>
      </w:r>
      <w:r w:rsidR="00C860B8" w:rsidRPr="00C860B8">
        <w:t>some further investigation may be needed to understand whether SR can</w:t>
      </w:r>
      <w:r w:rsidR="00C860B8">
        <w:rPr>
          <w:rFonts w:eastAsiaTheme="minorEastAsia" w:hint="eastAsia"/>
          <w:lang w:eastAsia="zh-CN"/>
        </w:rPr>
        <w:t xml:space="preserve"> </w:t>
      </w:r>
      <w:r w:rsidR="00C860B8" w:rsidRPr="00C860B8">
        <w:t>provide the same or better performance characteristics as RSVP-TE</w:t>
      </w:r>
      <w:r w:rsidR="00C860B8">
        <w:rPr>
          <w:rFonts w:eastAsiaTheme="minorEastAsia" w:hint="eastAsia"/>
          <w:lang w:eastAsia="zh-CN"/>
        </w:rPr>
        <w:t xml:space="preserve"> </w:t>
      </w:r>
      <w:r w:rsidR="00C860B8" w:rsidRPr="00C860B8">
        <w:t>without the flow state in the transit node.  In addition, it is not</w:t>
      </w:r>
      <w:r w:rsidR="00C860B8">
        <w:rPr>
          <w:rFonts w:eastAsiaTheme="minorEastAsia" w:hint="eastAsia"/>
          <w:lang w:eastAsia="zh-CN"/>
        </w:rPr>
        <w:t xml:space="preserve"> </w:t>
      </w:r>
      <w:r w:rsidR="00C860B8" w:rsidRPr="00C860B8">
        <w:t>clear whether SR-based LSPs can provide the guaranteed latency and</w:t>
      </w:r>
      <w:r w:rsidR="00C860B8" w:rsidRPr="000F1C7C">
        <w:rPr>
          <w:rFonts w:hint="eastAsia"/>
        </w:rPr>
        <w:t xml:space="preserve"> </w:t>
      </w:r>
      <w:r w:rsidR="00C860B8" w:rsidRPr="00C860B8">
        <w:t>jitter performance required by network slicing.</w:t>
      </w:r>
    </w:p>
    <w:p w:rsidR="000F1C7C" w:rsidRPr="00C078AC" w:rsidRDefault="000F1C7C" w:rsidP="002170C0">
      <w:pPr>
        <w:pStyle w:val="Heading3"/>
        <w:rPr>
          <w:rFonts w:eastAsiaTheme="minorEastAsia"/>
          <w:lang w:eastAsia="zh-CN"/>
        </w:rPr>
      </w:pPr>
      <w:bookmarkStart w:id="24" w:name="_Toc483572780"/>
      <w:r w:rsidRPr="00C078AC">
        <w:rPr>
          <w:rFonts w:eastAsiaTheme="minorEastAsia"/>
          <w:lang w:eastAsia="zh-CN"/>
        </w:rPr>
        <w:t>Deterministic Networking</w:t>
      </w:r>
      <w:bookmarkEnd w:id="24"/>
    </w:p>
    <w:p w:rsidR="008A2411" w:rsidRDefault="000F1C7C" w:rsidP="00737CC8">
      <w:pPr>
        <w:rPr>
          <w:rFonts w:eastAsiaTheme="minorEastAsia"/>
          <w:lang w:eastAsia="zh-CN"/>
        </w:rPr>
      </w:pPr>
      <w:r w:rsidRPr="004D3C34">
        <w:t>[DETNET-WG] is working on the deterministic data paths over layer 2</w:t>
      </w:r>
      <w:r w:rsidR="004D3C34">
        <w:rPr>
          <w:rFonts w:eastAsiaTheme="minorEastAsia" w:hint="eastAsia"/>
          <w:lang w:eastAsia="zh-CN"/>
        </w:rPr>
        <w:t xml:space="preserve"> </w:t>
      </w:r>
      <w:r w:rsidRPr="004D3C34">
        <w:t>and layer 3 network segments, such deterministic paths can provide</w:t>
      </w:r>
      <w:r w:rsidR="004D3C34">
        <w:rPr>
          <w:rFonts w:eastAsiaTheme="minorEastAsia" w:hint="eastAsia"/>
          <w:lang w:eastAsia="zh-CN"/>
        </w:rPr>
        <w:t xml:space="preserve"> </w:t>
      </w:r>
      <w:r w:rsidR="004D3C34">
        <w:t>identifi</w:t>
      </w:r>
      <w:r w:rsidRPr="004D3C34">
        <w:t>ed flows with extremely low packet loss rates, low packet</w:t>
      </w:r>
      <w:r w:rsidR="004D3C34">
        <w:rPr>
          <w:rFonts w:eastAsiaTheme="minorEastAsia" w:hint="eastAsia"/>
          <w:lang w:eastAsia="zh-CN"/>
        </w:rPr>
        <w:t xml:space="preserve"> </w:t>
      </w:r>
      <w:r w:rsidRPr="004D3C34">
        <w:t>delay variation (jitter) and assured maximum end-to-end delivery</w:t>
      </w:r>
      <w:r w:rsidR="00737CC8">
        <w:rPr>
          <w:rFonts w:eastAsiaTheme="minorEastAsia" w:hint="eastAsia"/>
          <w:lang w:eastAsia="zh-CN"/>
        </w:rPr>
        <w:t xml:space="preserve"> </w:t>
      </w:r>
      <w:r w:rsidRPr="004D3C34">
        <w:t>latency.  This is accomplished by dedicating network resources such</w:t>
      </w:r>
      <w:r w:rsidR="00737CC8">
        <w:rPr>
          <w:rFonts w:eastAsiaTheme="minorEastAsia" w:hint="eastAsia"/>
          <w:lang w:eastAsia="zh-CN"/>
        </w:rPr>
        <w:t xml:space="preserve"> </w:t>
      </w:r>
      <w:r w:rsidRPr="004D3C34">
        <w:t>as link bandwidth and buffer space to DetNet flows and/or classes of</w:t>
      </w:r>
      <w:r w:rsidR="00737CC8">
        <w:rPr>
          <w:rFonts w:eastAsiaTheme="minorEastAsia" w:hint="eastAsia"/>
          <w:lang w:eastAsia="zh-CN"/>
        </w:rPr>
        <w:t xml:space="preserve"> </w:t>
      </w:r>
      <w:r w:rsidRPr="004D3C34">
        <w:t>DetNet flows.  DetNet also aims to provide high reliability by</w:t>
      </w:r>
      <w:r w:rsidR="00737CC8">
        <w:rPr>
          <w:rFonts w:eastAsiaTheme="minorEastAsia" w:hint="eastAsia"/>
          <w:lang w:eastAsia="zh-CN"/>
        </w:rPr>
        <w:t xml:space="preserve"> </w:t>
      </w:r>
      <w:r w:rsidRPr="004D3C34">
        <w:t>replicating packets along multiple paths.  It is a characteristic of</w:t>
      </w:r>
      <w:r w:rsidR="00737CC8">
        <w:rPr>
          <w:rFonts w:eastAsiaTheme="minorEastAsia" w:hint="eastAsia"/>
          <w:lang w:eastAsia="zh-CN"/>
        </w:rPr>
        <w:t xml:space="preserve"> </w:t>
      </w:r>
      <w:r w:rsidRPr="004D3C34">
        <w:t>DetNet that it is concerned solely with worst-case values for the</w:t>
      </w:r>
      <w:r w:rsidR="00737CC8">
        <w:rPr>
          <w:rFonts w:eastAsiaTheme="minorEastAsia" w:hint="eastAsia"/>
          <w:lang w:eastAsia="zh-CN"/>
        </w:rPr>
        <w:t xml:space="preserve"> </w:t>
      </w:r>
      <w:r w:rsidRPr="004D3C34">
        <w:t xml:space="preserve">end-to-end latency.  </w:t>
      </w:r>
    </w:p>
    <w:p w:rsidR="008A2411" w:rsidRDefault="000F1C7C" w:rsidP="00737CC8">
      <w:pPr>
        <w:rPr>
          <w:rFonts w:eastAsiaTheme="minorEastAsia"/>
          <w:lang w:eastAsia="zh-CN"/>
        </w:rPr>
      </w:pPr>
      <w:r w:rsidRPr="004D3C34">
        <w:t>The primary target of Detnet is real-time</w:t>
      </w:r>
      <w:r w:rsidR="00737CC8">
        <w:rPr>
          <w:rFonts w:eastAsiaTheme="minorEastAsia" w:hint="eastAsia"/>
          <w:lang w:eastAsia="zh-CN"/>
        </w:rPr>
        <w:t xml:space="preserve"> </w:t>
      </w:r>
      <w:r w:rsidRPr="004D3C34">
        <w:t>systems and as such average, mean, or typical latency values are of</w:t>
      </w:r>
      <w:r w:rsidR="00737CC8">
        <w:rPr>
          <w:rFonts w:eastAsiaTheme="minorEastAsia" w:hint="eastAsia"/>
          <w:lang w:eastAsia="zh-CN"/>
        </w:rPr>
        <w:t xml:space="preserve"> </w:t>
      </w:r>
      <w:r w:rsidRPr="004D3C34">
        <w:t>not protected, because they do not affect the ability of a real-time</w:t>
      </w:r>
      <w:r w:rsidR="00737CC8">
        <w:rPr>
          <w:rFonts w:eastAsiaTheme="minorEastAsia" w:hint="eastAsia"/>
          <w:lang w:eastAsia="zh-CN"/>
        </w:rPr>
        <w:t xml:space="preserve"> </w:t>
      </w:r>
      <w:r w:rsidRPr="004D3C34">
        <w:t>system to perform their tasks.  This contrasts with a normal</w:t>
      </w:r>
      <w:r w:rsidR="00737CC8">
        <w:rPr>
          <w:rFonts w:eastAsiaTheme="minorEastAsia" w:hint="eastAsia"/>
          <w:lang w:eastAsia="zh-CN"/>
        </w:rPr>
        <w:t xml:space="preserve"> </w:t>
      </w:r>
      <w:r w:rsidRPr="004D3C34">
        <w:t>priority-based queuing scheme which will give better average latency</w:t>
      </w:r>
      <w:r w:rsidR="00737CC8">
        <w:rPr>
          <w:rFonts w:eastAsiaTheme="minorEastAsia" w:hint="eastAsia"/>
          <w:lang w:eastAsia="zh-CN"/>
        </w:rPr>
        <w:t xml:space="preserve"> </w:t>
      </w:r>
      <w:r w:rsidRPr="004D3C34">
        <w:t>to a data flow than DetNet, but of course, the worst-case latency can</w:t>
      </w:r>
      <w:r w:rsidR="00737CC8">
        <w:rPr>
          <w:rFonts w:eastAsiaTheme="minorEastAsia" w:hint="eastAsia"/>
          <w:lang w:eastAsia="zh-CN"/>
        </w:rPr>
        <w:t xml:space="preserve"> </w:t>
      </w:r>
      <w:r w:rsidRPr="004D3C34">
        <w:t>be essentially unbounded.  As such Detnet seems to be a useful</w:t>
      </w:r>
      <w:r w:rsidR="00737CC8">
        <w:rPr>
          <w:rFonts w:eastAsiaTheme="minorEastAsia" w:hint="eastAsia"/>
          <w:lang w:eastAsia="zh-CN"/>
        </w:rPr>
        <w:t xml:space="preserve"> </w:t>
      </w:r>
      <w:r w:rsidRPr="004D3C34">
        <w:t>technique that may be applied to either a complete NSI, or to</w:t>
      </w:r>
      <w:r w:rsidR="00737CC8">
        <w:rPr>
          <w:rFonts w:eastAsiaTheme="minorEastAsia" w:hint="eastAsia"/>
          <w:lang w:eastAsia="zh-CN"/>
        </w:rPr>
        <w:t xml:space="preserve"> </w:t>
      </w:r>
      <w:r w:rsidRPr="004D3C34">
        <w:t>components of the traffic within an NSI to address the emerging low</w:t>
      </w:r>
      <w:r w:rsidR="00737CC8">
        <w:rPr>
          <w:rFonts w:eastAsiaTheme="minorEastAsia" w:hint="eastAsia"/>
          <w:lang w:eastAsia="zh-CN"/>
        </w:rPr>
        <w:t xml:space="preserve"> </w:t>
      </w:r>
      <w:r w:rsidRPr="004D3C34">
        <w:t xml:space="preserve">latency requirement for real time application.  </w:t>
      </w:r>
    </w:p>
    <w:p w:rsidR="008A2411" w:rsidRDefault="000F1C7C" w:rsidP="00737CC8">
      <w:pPr>
        <w:rPr>
          <w:rFonts w:eastAsiaTheme="minorEastAsia"/>
          <w:lang w:eastAsia="zh-CN"/>
        </w:rPr>
      </w:pPr>
      <w:r w:rsidRPr="004D3C34">
        <w:t>Where an NSI is</w:t>
      </w:r>
      <w:r w:rsidR="00737CC8">
        <w:rPr>
          <w:rFonts w:eastAsiaTheme="minorEastAsia" w:hint="eastAsia"/>
          <w:lang w:eastAsia="zh-CN"/>
        </w:rPr>
        <w:t xml:space="preserve"> </w:t>
      </w:r>
      <w:r w:rsidRPr="004D3C34">
        <w:t>created recursively, there must be a mapping between the latency</w:t>
      </w:r>
      <w:r w:rsidR="00737CC8">
        <w:rPr>
          <w:rFonts w:eastAsiaTheme="minorEastAsia" w:hint="eastAsia"/>
          <w:lang w:eastAsia="zh-CN"/>
        </w:rPr>
        <w:t xml:space="preserve"> </w:t>
      </w:r>
      <w:r w:rsidRPr="004D3C34">
        <w:t>requirements of the child NSI onto the latency SLA provided by the</w:t>
      </w:r>
      <w:r w:rsidR="00737CC8">
        <w:rPr>
          <w:rFonts w:eastAsiaTheme="minorEastAsia" w:hint="eastAsia"/>
          <w:lang w:eastAsia="zh-CN"/>
        </w:rPr>
        <w:t xml:space="preserve"> </w:t>
      </w:r>
      <w:r w:rsidRPr="004D3C34">
        <w:t>parent, which in turn must trace back to the SLA provided by the</w:t>
      </w:r>
      <w:r w:rsidR="00737CC8">
        <w:rPr>
          <w:rFonts w:eastAsiaTheme="minorEastAsia" w:hint="eastAsia"/>
          <w:lang w:eastAsia="zh-CN"/>
        </w:rPr>
        <w:t xml:space="preserve"> </w:t>
      </w:r>
      <w:r w:rsidRPr="004D3C34">
        <w:t xml:space="preserve">underlay.  </w:t>
      </w:r>
    </w:p>
    <w:p w:rsidR="000F1C7C" w:rsidRDefault="000F1C7C" w:rsidP="00737CC8">
      <w:pPr>
        <w:rPr>
          <w:rFonts w:eastAsiaTheme="minorEastAsia"/>
          <w:lang w:eastAsia="zh-CN"/>
        </w:rPr>
      </w:pPr>
      <w:r w:rsidRPr="004D3C34">
        <w:t>Detnet is not currently designed with network slicing in</w:t>
      </w:r>
      <w:r w:rsidR="00737CC8">
        <w:rPr>
          <w:rFonts w:eastAsiaTheme="minorEastAsia" w:hint="eastAsia"/>
          <w:lang w:eastAsia="zh-CN"/>
        </w:rPr>
        <w:t xml:space="preserve"> </w:t>
      </w:r>
      <w:r w:rsidRPr="004D3C34">
        <w:t>mind.  As such the mapping between an NSI and a Detnet service needs</w:t>
      </w:r>
      <w:r w:rsidR="00737CC8">
        <w:rPr>
          <w:rFonts w:eastAsiaTheme="minorEastAsia" w:hint="eastAsia"/>
          <w:lang w:eastAsia="zh-CN"/>
        </w:rPr>
        <w:t xml:space="preserve"> </w:t>
      </w:r>
      <w:r w:rsidRPr="004D3C34">
        <w:t>to be defined.</w:t>
      </w:r>
    </w:p>
    <w:p w:rsidR="00FE1DA2" w:rsidRPr="00C078AC" w:rsidRDefault="00FE1DA2" w:rsidP="00FE1DA2">
      <w:pPr>
        <w:pStyle w:val="Heading3"/>
        <w:rPr>
          <w:rFonts w:eastAsiaTheme="minorEastAsia"/>
          <w:lang w:eastAsia="zh-CN"/>
        </w:rPr>
      </w:pPr>
      <w:bookmarkStart w:id="25" w:name="_Toc483572781"/>
      <w:r w:rsidRPr="00C078AC">
        <w:rPr>
          <w:rFonts w:eastAsiaTheme="minorEastAsia"/>
          <w:lang w:eastAsia="zh-CN"/>
        </w:rPr>
        <w:t>Flexible Ethernet</w:t>
      </w:r>
      <w:bookmarkEnd w:id="25"/>
    </w:p>
    <w:p w:rsidR="00FE1DA2" w:rsidRDefault="00FE1DA2" w:rsidP="00FE1DA2">
      <w:pPr>
        <w:rPr>
          <w:rFonts w:eastAsiaTheme="minorEastAsia"/>
          <w:lang w:eastAsia="zh-CN"/>
        </w:rPr>
      </w:pPr>
      <w:r w:rsidRPr="00FE1DA2">
        <w:t>[FLEXE-1.0] is initially defined by Optical Internetworking Forum</w:t>
      </w:r>
      <w:r>
        <w:rPr>
          <w:rFonts w:eastAsiaTheme="minorEastAsia" w:hint="eastAsia"/>
          <w:lang w:eastAsia="zh-CN"/>
        </w:rPr>
        <w:t xml:space="preserve"> </w:t>
      </w:r>
      <w:r w:rsidRPr="00FE1DA2">
        <w:t>(OIF) as an interface technology which allows the complete decoupling</w:t>
      </w:r>
      <w:r>
        <w:rPr>
          <w:rFonts w:eastAsiaTheme="minorEastAsia" w:hint="eastAsia"/>
          <w:lang w:eastAsia="zh-CN"/>
        </w:rPr>
        <w:t xml:space="preserve"> </w:t>
      </w:r>
      <w:r w:rsidRPr="00FE1DA2">
        <w:t xml:space="preserve">of the Media Access Control layer (MAC) data rates and the standard-based Ethernet Physical layer (PHY) rates.  The </w:t>
      </w:r>
      <w:r w:rsidRPr="00FE1DA2">
        <w:lastRenderedPageBreak/>
        <w:t>channelization</w:t>
      </w:r>
      <w:r>
        <w:rPr>
          <w:rFonts w:eastAsiaTheme="minorEastAsia" w:hint="eastAsia"/>
          <w:lang w:eastAsia="zh-CN"/>
        </w:rPr>
        <w:t xml:space="preserve"> </w:t>
      </w:r>
      <w:r w:rsidRPr="00FE1DA2">
        <w:t>capability of FlexE can be used to partition a FlexE interface into</w:t>
      </w:r>
      <w:r>
        <w:rPr>
          <w:rFonts w:eastAsiaTheme="minorEastAsia" w:hint="eastAsia"/>
          <w:lang w:eastAsia="zh-CN"/>
        </w:rPr>
        <w:t xml:space="preserve"> </w:t>
      </w:r>
      <w:r w:rsidRPr="00FE1DA2">
        <w:t>several independent sub-interfaces, which can be considered as a</w:t>
      </w:r>
      <w:r>
        <w:rPr>
          <w:rFonts w:eastAsiaTheme="minorEastAsia" w:hint="eastAsia"/>
          <w:lang w:eastAsia="zh-CN"/>
        </w:rPr>
        <w:t xml:space="preserve"> </w:t>
      </w:r>
      <w:r w:rsidRPr="00FE1DA2">
        <w:t>useful component for the slicing of network interfaces.  Currently</w:t>
      </w:r>
      <w:r>
        <w:rPr>
          <w:rFonts w:eastAsiaTheme="minorEastAsia" w:hint="eastAsia"/>
          <w:lang w:eastAsia="zh-CN"/>
        </w:rPr>
        <w:t xml:space="preserve"> </w:t>
      </w:r>
      <w:r w:rsidRPr="00FE1DA2">
        <w:t>there is ongoing work in IETF to define the control plane framework</w:t>
      </w:r>
      <w:r>
        <w:rPr>
          <w:rFonts w:eastAsiaTheme="minorEastAsia" w:hint="eastAsia"/>
          <w:lang w:eastAsia="zh-CN"/>
        </w:rPr>
        <w:t xml:space="preserve"> </w:t>
      </w:r>
      <w:r w:rsidRPr="00FE1DA2">
        <w:t>for FlexE, which aims to identify the routing and signaling</w:t>
      </w:r>
      <w:r>
        <w:rPr>
          <w:rFonts w:eastAsiaTheme="minorEastAsia" w:hint="eastAsia"/>
          <w:lang w:eastAsia="zh-CN"/>
        </w:rPr>
        <w:t xml:space="preserve"> </w:t>
      </w:r>
      <w:r w:rsidRPr="00FE1DA2">
        <w:t>extensions needed for establishing FlexE-based end-to-end LSPs in IP/</w:t>
      </w:r>
      <w:r>
        <w:rPr>
          <w:rFonts w:eastAsiaTheme="minorEastAsia" w:hint="eastAsia"/>
          <w:lang w:eastAsia="zh-CN"/>
        </w:rPr>
        <w:t xml:space="preserve"> </w:t>
      </w:r>
      <w:r w:rsidRPr="00FE1DA2">
        <w:t>MPLS networks.</w:t>
      </w:r>
    </w:p>
    <w:p w:rsidR="00843F4C" w:rsidRPr="00843F4C" w:rsidRDefault="00843F4C" w:rsidP="00843F4C">
      <w:pPr>
        <w:pStyle w:val="Heading1"/>
      </w:pPr>
      <w:bookmarkStart w:id="26" w:name="_Toc483572782"/>
      <w:r w:rsidRPr="00843F4C">
        <w:t>Slice Discovery and Identification</w:t>
      </w:r>
      <w:bookmarkEnd w:id="26"/>
    </w:p>
    <w:p w:rsidR="00052CE7" w:rsidRPr="00052CE7" w:rsidRDefault="00052CE7" w:rsidP="00052CE7">
      <w:pPr>
        <w:pStyle w:val="Heading2"/>
        <w:ind w:left="432"/>
      </w:pPr>
      <w:bookmarkStart w:id="27" w:name="_Toc483572783"/>
      <w:r w:rsidRPr="00052CE7">
        <w:rPr>
          <w:rFonts w:hint="eastAsia"/>
        </w:rPr>
        <w:t>Description</w:t>
      </w:r>
      <w:bookmarkEnd w:id="27"/>
    </w:p>
    <w:p w:rsidR="00052CE7" w:rsidRPr="00052CE7" w:rsidRDefault="00052CE7" w:rsidP="00052CE7">
      <w:r w:rsidRPr="00052CE7">
        <w:rPr>
          <w:rFonts w:hint="eastAsia"/>
        </w:rPr>
        <w:t xml:space="preserve">Network slice instance discovery and identification is essential for network element to make local decisions on forwarding policies, QoS mechanism and etc.  The performance requirements of a network slice instance can therefore been met by making the correct decision. Meanwhile, it is also important for OAM so that configuration and provisioning can be delicately performed to particular network slice instances by their identifications. </w:t>
      </w:r>
    </w:p>
    <w:p w:rsidR="00052CE7" w:rsidRDefault="00052CE7" w:rsidP="00052CE7">
      <w:pPr>
        <w:rPr>
          <w:rFonts w:eastAsiaTheme="minorEastAsia"/>
          <w:lang w:eastAsia="zh-CN"/>
        </w:rPr>
      </w:pPr>
      <w:r w:rsidRPr="00052CE7">
        <w:rPr>
          <w:rFonts w:hint="eastAsia"/>
        </w:rPr>
        <w:t xml:space="preserve">For flow identification, many existing technologies provide mature solutions. These approaches could be re-used in network slicing by adding an additional layer of mapping to a network slice instance ID. The network slice instance ID further maps to a group of performance requirements and OAM profiles, based on which the network elements within the slice can make local decisions.   </w:t>
      </w:r>
    </w:p>
    <w:p w:rsidR="00052CE7" w:rsidRPr="00052CE7" w:rsidRDefault="00052CE7" w:rsidP="00052CE7">
      <w:pPr>
        <w:pStyle w:val="Heading2"/>
        <w:ind w:left="432"/>
      </w:pPr>
      <w:bookmarkStart w:id="28" w:name="_Toc483572784"/>
      <w:r w:rsidRPr="00052CE7">
        <w:rPr>
          <w:rFonts w:hint="eastAsia"/>
        </w:rPr>
        <w:t>Related work in IETF</w:t>
      </w:r>
      <w:bookmarkEnd w:id="28"/>
    </w:p>
    <w:p w:rsidR="00843F4C" w:rsidRDefault="00843F4C" w:rsidP="00052CE7">
      <w:pPr>
        <w:ind w:left="0" w:firstLineChars="200" w:firstLine="480"/>
        <w:rPr>
          <w:rFonts w:eastAsiaTheme="minorEastAsia"/>
          <w:lang w:eastAsia="zh-CN"/>
        </w:rPr>
      </w:pPr>
      <w:r>
        <w:rPr>
          <w:rFonts w:eastAsiaTheme="minorEastAsia" w:hint="eastAsia"/>
          <w:lang w:eastAsia="zh-CN"/>
        </w:rPr>
        <w:t>[</w:t>
      </w:r>
      <w:r w:rsidRPr="00843F4C">
        <w:t>TBD-Liang</w:t>
      </w:r>
      <w:r>
        <w:rPr>
          <w:rFonts w:eastAsiaTheme="minorEastAsia" w:hint="eastAsia"/>
          <w:lang w:eastAsia="zh-CN"/>
        </w:rPr>
        <w:t>]</w:t>
      </w:r>
    </w:p>
    <w:p w:rsidR="004B5733" w:rsidRPr="004B5733" w:rsidRDefault="004B5733" w:rsidP="004B5733">
      <w:pPr>
        <w:pStyle w:val="Heading1"/>
      </w:pPr>
      <w:bookmarkStart w:id="29" w:name="_Toc483572785"/>
      <w:r w:rsidRPr="004B5733">
        <w:t>Network Slicing-Domain Abstraction</w:t>
      </w:r>
      <w:bookmarkEnd w:id="29"/>
    </w:p>
    <w:p w:rsidR="009256DD" w:rsidRPr="00C078AC" w:rsidRDefault="009256DD" w:rsidP="00C078AC">
      <w:pPr>
        <w:pStyle w:val="Heading2"/>
        <w:ind w:left="432"/>
      </w:pPr>
      <w:bookmarkStart w:id="30" w:name="_Toc483572786"/>
      <w:r w:rsidRPr="00C078AC">
        <w:t>Traditional Network Abstraction Technolgoies</w:t>
      </w:r>
      <w:bookmarkEnd w:id="30"/>
    </w:p>
    <w:p w:rsidR="009256DD" w:rsidRDefault="009256DD" w:rsidP="009256DD">
      <w:pPr>
        <w:rPr>
          <w:rFonts w:eastAsiaTheme="minorEastAsia"/>
          <w:lang w:eastAsia="zh-CN"/>
        </w:rPr>
      </w:pPr>
      <w:r w:rsidRPr="009256DD">
        <w:t>It is important for a network slice to be isolated from other slices</w:t>
      </w:r>
      <w:r>
        <w:rPr>
          <w:rFonts w:eastAsiaTheme="minorEastAsia" w:hint="eastAsia"/>
          <w:lang w:eastAsia="zh-CN"/>
        </w:rPr>
        <w:t xml:space="preserve"> </w:t>
      </w:r>
      <w:r w:rsidRPr="009256DD">
        <w:t>and is traditionally achieved through network abstraction</w:t>
      </w:r>
      <w:r>
        <w:rPr>
          <w:rFonts w:eastAsiaTheme="minorEastAsia" w:hint="eastAsia"/>
          <w:lang w:eastAsia="zh-CN"/>
        </w:rPr>
        <w:t xml:space="preserve"> </w:t>
      </w:r>
      <w:r w:rsidR="00FE4D32" w:rsidRPr="00FE4D32">
        <w:t xml:space="preserve">technologies </w:t>
      </w:r>
      <w:r w:rsidRPr="009256DD">
        <w:t>such as virtual private networks (VPN [RFC4364]) and</w:t>
      </w:r>
      <w:r>
        <w:rPr>
          <w:rFonts w:eastAsiaTheme="minorEastAsia" w:hint="eastAsia"/>
          <w:lang w:eastAsia="zh-CN"/>
        </w:rPr>
        <w:t xml:space="preserve"> </w:t>
      </w:r>
      <w:r w:rsidRPr="009256DD">
        <w:t>other overlays (VLANs, NVO3 [NVO3-WG]).  VPNs essentially are private</w:t>
      </w:r>
      <w:r>
        <w:rPr>
          <w:rFonts w:eastAsiaTheme="minorEastAsia" w:hint="eastAsia"/>
          <w:lang w:eastAsia="zh-CN"/>
        </w:rPr>
        <w:t xml:space="preserve"> </w:t>
      </w:r>
      <w:r w:rsidRPr="009256DD">
        <w:t>networks of enterprises by connecting remote sites.  It is only the</w:t>
      </w:r>
      <w:r>
        <w:rPr>
          <w:rFonts w:eastAsiaTheme="minorEastAsia" w:hint="eastAsia"/>
          <w:lang w:eastAsia="zh-CN"/>
        </w:rPr>
        <w:t xml:space="preserve"> </w:t>
      </w:r>
      <w:r w:rsidRPr="009256DD">
        <w:t>partial goal of network slice domain that determines reachability.</w:t>
      </w:r>
      <w:r>
        <w:rPr>
          <w:rFonts w:eastAsiaTheme="minorEastAsia" w:hint="eastAsia"/>
          <w:lang w:eastAsia="zh-CN"/>
        </w:rPr>
        <w:t xml:space="preserve"> </w:t>
      </w:r>
      <w:r w:rsidRPr="009256DD">
        <w:t>There are two issues with VPNs:</w:t>
      </w:r>
    </w:p>
    <w:p w:rsidR="009256DD" w:rsidRPr="00CA7449" w:rsidRDefault="009256DD" w:rsidP="002170C0">
      <w:pPr>
        <w:pStyle w:val="ListParagraph"/>
        <w:numPr>
          <w:ilvl w:val="0"/>
          <w:numId w:val="23"/>
        </w:numPr>
        <w:ind w:firstLineChars="0"/>
      </w:pPr>
      <w:r w:rsidRPr="00CA7449">
        <w:t>An end-to-end VPN tunnel competes with other traffic in the</w:t>
      </w:r>
      <w:r w:rsidRPr="00CA7449">
        <w:rPr>
          <w:rFonts w:hint="eastAsia"/>
        </w:rPr>
        <w:t xml:space="preserve"> </w:t>
      </w:r>
      <w:r w:rsidRPr="00CA7449">
        <w:t>network and end-to-end network resource policies cannot be</w:t>
      </w:r>
      <w:r w:rsidRPr="00CA7449">
        <w:rPr>
          <w:rFonts w:hint="eastAsia"/>
        </w:rPr>
        <w:t xml:space="preserve"> </w:t>
      </w:r>
      <w:r w:rsidRPr="00CA7449">
        <w:t>guaranteed</w:t>
      </w:r>
      <w:r w:rsidRPr="00CA7449">
        <w:rPr>
          <w:rFonts w:hint="eastAsia"/>
        </w:rPr>
        <w:t>.</w:t>
      </w:r>
    </w:p>
    <w:p w:rsidR="009256DD" w:rsidRPr="00CA7449" w:rsidRDefault="009256DD" w:rsidP="002170C0">
      <w:pPr>
        <w:pStyle w:val="ListParagraph"/>
        <w:numPr>
          <w:ilvl w:val="0"/>
          <w:numId w:val="23"/>
        </w:numPr>
        <w:ind w:firstLineChars="0"/>
      </w:pPr>
      <w:r w:rsidRPr="00CA7449">
        <w:lastRenderedPageBreak/>
        <w:t>The reachability and resource reservation protocols are not</w:t>
      </w:r>
      <w:r w:rsidRPr="00CA7449">
        <w:rPr>
          <w:rFonts w:hint="eastAsia"/>
        </w:rPr>
        <w:t xml:space="preserve"> </w:t>
      </w:r>
      <w:r w:rsidRPr="00CA7449">
        <w:t>tightly integrated and often solutions require centralized PCE-P</w:t>
      </w:r>
      <w:r w:rsidRPr="00CA7449">
        <w:rPr>
          <w:rFonts w:hint="eastAsia"/>
        </w:rPr>
        <w:t xml:space="preserve"> </w:t>
      </w:r>
      <w:r w:rsidRPr="00CA7449">
        <w:t>like methods</w:t>
      </w:r>
      <w:r w:rsidRPr="00CA7449">
        <w:rPr>
          <w:rFonts w:hint="eastAsia"/>
        </w:rPr>
        <w:t>.</w:t>
      </w:r>
    </w:p>
    <w:p w:rsidR="009256DD" w:rsidRPr="00825614" w:rsidRDefault="009256DD" w:rsidP="00825614">
      <w:r w:rsidRPr="00825614">
        <w:t>Network slices partition the infrastr</w:t>
      </w:r>
      <w:r w:rsidR="00825614">
        <w:t>ucture across multiple domains.</w:t>
      </w:r>
      <w:r w:rsidR="00825614">
        <w:rPr>
          <w:rFonts w:eastAsiaTheme="minorEastAsia" w:hint="eastAsia"/>
          <w:lang w:eastAsia="zh-CN"/>
        </w:rPr>
        <w:t xml:space="preserve"> </w:t>
      </w:r>
      <w:r w:rsidRPr="00825614">
        <w:t>Many slicing scenarios are at the scale of public internet such as</w:t>
      </w:r>
      <w:r w:rsidR="00825614">
        <w:rPr>
          <w:rFonts w:eastAsiaTheme="minorEastAsia" w:hint="eastAsia"/>
          <w:lang w:eastAsia="zh-CN"/>
        </w:rPr>
        <w:t xml:space="preserve"> </w:t>
      </w:r>
      <w:r w:rsidRPr="00825614">
        <w:t>V2X, mMTC, mission critical services etc.  They may also share</w:t>
      </w:r>
      <w:r w:rsidR="00825614">
        <w:rPr>
          <w:rFonts w:eastAsiaTheme="minorEastAsia" w:hint="eastAsia"/>
          <w:lang w:eastAsia="zh-CN"/>
        </w:rPr>
        <w:t xml:space="preserve"> </w:t>
      </w:r>
      <w:r w:rsidRPr="00825614">
        <w:t>databases from provider or other slices (e.g. subscriber informat</w:t>
      </w:r>
      <w:r w:rsidR="00071E97">
        <w:rPr>
          <w:rFonts w:eastAsiaTheme="minorEastAsia" w:hint="eastAsia"/>
          <w:lang w:eastAsia="zh-CN"/>
        </w:rPr>
        <w:t>i</w:t>
      </w:r>
      <w:r w:rsidRPr="00825614">
        <w:t>on).</w:t>
      </w:r>
    </w:p>
    <w:p w:rsidR="009256DD" w:rsidRDefault="009256DD" w:rsidP="00825614">
      <w:pPr>
        <w:rPr>
          <w:rFonts w:eastAsiaTheme="minorEastAsia"/>
          <w:lang w:eastAsia="zh-CN"/>
        </w:rPr>
      </w:pPr>
      <w:r w:rsidRPr="00825614">
        <w:t>In regards to VPN or network virtualization following gaps are</w:t>
      </w:r>
      <w:r w:rsidR="00825614">
        <w:rPr>
          <w:rFonts w:eastAsiaTheme="minorEastAsia" w:hint="eastAsia"/>
          <w:lang w:eastAsia="zh-CN"/>
        </w:rPr>
        <w:t xml:space="preserve"> </w:t>
      </w:r>
      <w:r w:rsidRPr="00825614">
        <w:t>identified,</w:t>
      </w:r>
    </w:p>
    <w:p w:rsidR="009256DD" w:rsidRPr="00CA7449" w:rsidRDefault="00825614" w:rsidP="002170C0">
      <w:pPr>
        <w:pStyle w:val="ListParagraph"/>
        <w:numPr>
          <w:ilvl w:val="0"/>
          <w:numId w:val="23"/>
        </w:numPr>
        <w:ind w:firstLineChars="0"/>
      </w:pPr>
      <w:r w:rsidRPr="00CA7449">
        <w:t>The resources allocated to a slice shall not compete with other</w:t>
      </w:r>
      <w:r w:rsidRPr="00CA7449">
        <w:rPr>
          <w:rFonts w:hint="eastAsia"/>
        </w:rPr>
        <w:t xml:space="preserve"> </w:t>
      </w:r>
      <w:r w:rsidRPr="00CA7449">
        <w:t>traffic, yet have the elasticity scale on-demand.</w:t>
      </w:r>
    </w:p>
    <w:p w:rsidR="009256DD" w:rsidRPr="00CA7449" w:rsidRDefault="00825614" w:rsidP="002170C0">
      <w:pPr>
        <w:pStyle w:val="ListParagraph"/>
        <w:numPr>
          <w:ilvl w:val="0"/>
          <w:numId w:val="23"/>
        </w:numPr>
        <w:ind w:firstLineChars="0"/>
      </w:pPr>
      <w:r w:rsidRPr="00CA7449">
        <w:t>New service verticals in IoT or mMTC arena are sensitive to data</w:t>
      </w:r>
      <w:r w:rsidRPr="00CA7449">
        <w:rPr>
          <w:rFonts w:hint="eastAsia"/>
        </w:rPr>
        <w:t xml:space="preserve"> </w:t>
      </w:r>
      <w:r w:rsidRPr="00CA7449">
        <w:t>plane or bits on wire overheads.  Therefore, encapsulation in the</w:t>
      </w:r>
      <w:r w:rsidRPr="00CA7449">
        <w:rPr>
          <w:rFonts w:hint="eastAsia"/>
        </w:rPr>
        <w:t xml:space="preserve"> </w:t>
      </w:r>
      <w:r w:rsidR="009256DD" w:rsidRPr="00CA7449">
        <w:t>form of labels, VLANs,VxLANs shall be optional in data path (In VPNs etc., some form of tagging is always carried).</w:t>
      </w:r>
    </w:p>
    <w:p w:rsidR="007D31A1" w:rsidRPr="00C078AC" w:rsidRDefault="007D31A1" w:rsidP="00C078AC">
      <w:pPr>
        <w:pStyle w:val="Heading2"/>
        <w:ind w:left="432"/>
      </w:pPr>
      <w:bookmarkStart w:id="31" w:name="_Toc483572787"/>
      <w:r w:rsidRPr="00C078AC">
        <w:t>Decouping of Control Planes</w:t>
      </w:r>
      <w:bookmarkEnd w:id="31"/>
    </w:p>
    <w:p w:rsidR="001B126E" w:rsidRDefault="007D31A1" w:rsidP="001B126E">
      <w:pPr>
        <w:rPr>
          <w:rFonts w:eastAsiaTheme="minorEastAsia"/>
          <w:lang w:eastAsia="zh-CN"/>
        </w:rPr>
      </w:pPr>
      <w:r w:rsidRPr="007D31A1">
        <w:t>One of the attributes of abstraction is decoupling of hardware from</w:t>
      </w:r>
      <w:r w:rsidR="00FE1F10" w:rsidRPr="001B126E">
        <w:rPr>
          <w:rFonts w:hint="eastAsia"/>
        </w:rPr>
        <w:t xml:space="preserve"> </w:t>
      </w:r>
      <w:r w:rsidRPr="007D31A1">
        <w:t>software for higher flexibility and support for multiple</w:t>
      </w:r>
      <w:r w:rsidR="00FE1F10" w:rsidRPr="001B126E">
        <w:rPr>
          <w:rFonts w:hint="eastAsia"/>
        </w:rPr>
        <w:t xml:space="preserve"> </w:t>
      </w:r>
      <w:r w:rsidRPr="007D31A1">
        <w:t>functionalities.  In the context of slices the functionality may need</w:t>
      </w:r>
      <w:r w:rsidR="00FE1F10" w:rsidRPr="001B126E">
        <w:rPr>
          <w:rFonts w:hint="eastAsia"/>
        </w:rPr>
        <w:t xml:space="preserve"> </w:t>
      </w:r>
      <w:r w:rsidRPr="007D31A1">
        <w:t>to run different control plane protocols than in other slices.  As an</w:t>
      </w:r>
      <w:r w:rsidR="00FE1F10" w:rsidRPr="001B126E">
        <w:rPr>
          <w:rFonts w:hint="eastAsia"/>
        </w:rPr>
        <w:t xml:space="preserve"> </w:t>
      </w:r>
      <w:r w:rsidRPr="007D31A1">
        <w:t>example, it may be just a layer 3 topology and corresponding routing</w:t>
      </w:r>
      <w:r w:rsidR="001B126E" w:rsidRPr="001B126E">
        <w:rPr>
          <w:rFonts w:hint="eastAsia"/>
        </w:rPr>
        <w:t xml:space="preserve"> </w:t>
      </w:r>
      <w:r w:rsidR="001B126E" w:rsidRPr="001B126E">
        <w:t>resource descriptions while another slice, may be an entirely non-IP</w:t>
      </w:r>
      <w:r w:rsidR="001B126E">
        <w:rPr>
          <w:rFonts w:eastAsiaTheme="minorEastAsia" w:hint="eastAsia"/>
          <w:lang w:eastAsia="zh-CN"/>
        </w:rPr>
        <w:t xml:space="preserve"> </w:t>
      </w:r>
      <w:r w:rsidR="001B126E" w:rsidRPr="001B126E">
        <w:t>control plane.  The notion of abstraction in slicing shall allow both</w:t>
      </w:r>
    </w:p>
    <w:p w:rsidR="001B126E" w:rsidRDefault="001B126E" w:rsidP="002170C0">
      <w:pPr>
        <w:pStyle w:val="ListParagraph"/>
        <w:numPr>
          <w:ilvl w:val="0"/>
          <w:numId w:val="24"/>
        </w:numPr>
        <w:ind w:firstLineChars="0"/>
        <w:rPr>
          <w:rFonts w:eastAsiaTheme="minorEastAsia"/>
          <w:lang w:eastAsia="zh-CN"/>
        </w:rPr>
      </w:pPr>
      <w:r w:rsidRPr="001B126E">
        <w:t>Decoupling of control plane of physical network and a sliced</w:t>
      </w:r>
      <w:r>
        <w:rPr>
          <w:rFonts w:eastAsiaTheme="minorEastAsia" w:hint="eastAsia"/>
          <w:lang w:eastAsia="zh-CN"/>
        </w:rPr>
        <w:t xml:space="preserve"> network.</w:t>
      </w:r>
    </w:p>
    <w:p w:rsidR="001B126E" w:rsidRPr="001B126E" w:rsidRDefault="001B126E" w:rsidP="002170C0">
      <w:pPr>
        <w:pStyle w:val="ListParagraph"/>
        <w:numPr>
          <w:ilvl w:val="0"/>
          <w:numId w:val="24"/>
        </w:numPr>
        <w:ind w:firstLineChars="0"/>
        <w:rPr>
          <w:rFonts w:eastAsiaTheme="minorEastAsia"/>
          <w:lang w:eastAsia="zh-CN"/>
        </w:rPr>
      </w:pPr>
      <w:r w:rsidRPr="001B126E">
        <w:t>Between two slice network instances.</w:t>
      </w:r>
    </w:p>
    <w:p w:rsidR="001B126E" w:rsidRDefault="001B126E" w:rsidP="001B126E">
      <w:pPr>
        <w:rPr>
          <w:rFonts w:eastAsiaTheme="minorEastAsia"/>
          <w:lang w:eastAsia="zh-CN"/>
        </w:rPr>
      </w:pPr>
      <w:r w:rsidRPr="001B126E">
        <w:t>Although, care must be taken in the handling of this requirement as</w:t>
      </w:r>
      <w:r>
        <w:rPr>
          <w:rFonts w:eastAsiaTheme="minorEastAsia" w:hint="eastAsia"/>
          <w:lang w:eastAsia="zh-CN"/>
        </w:rPr>
        <w:t xml:space="preserve"> </w:t>
      </w:r>
      <w:r w:rsidRPr="001B126E">
        <w:t>excessive control packet processing will lead to a network node's</w:t>
      </w:r>
      <w:r>
        <w:rPr>
          <w:rFonts w:eastAsiaTheme="minorEastAsia" w:hint="eastAsia"/>
          <w:lang w:eastAsia="zh-CN"/>
        </w:rPr>
        <w:t xml:space="preserve"> </w:t>
      </w:r>
      <w:r w:rsidRPr="001B126E">
        <w:t>performance degradation and it may need to speak/enable multiple</w:t>
      </w:r>
      <w:r>
        <w:rPr>
          <w:rFonts w:eastAsiaTheme="minorEastAsia" w:hint="eastAsia"/>
          <w:lang w:eastAsia="zh-CN"/>
        </w:rPr>
        <w:t xml:space="preserve"> </w:t>
      </w:r>
      <w:r w:rsidRPr="001B126E">
        <w:t>control protocols.</w:t>
      </w:r>
    </w:p>
    <w:p w:rsidR="00772CEF" w:rsidRPr="00C078AC" w:rsidRDefault="00772CEF" w:rsidP="00C078AC">
      <w:pPr>
        <w:pStyle w:val="Heading2"/>
        <w:ind w:left="432"/>
      </w:pPr>
      <w:bookmarkStart w:id="32" w:name="_Toc483572788"/>
      <w:r w:rsidRPr="00C078AC">
        <w:t>Abstraction of Network in Network</w:t>
      </w:r>
      <w:bookmarkEnd w:id="32"/>
    </w:p>
    <w:p w:rsidR="00772CEF" w:rsidRDefault="00772CEF" w:rsidP="00772CEF">
      <w:pPr>
        <w:rPr>
          <w:rFonts w:eastAsiaTheme="minorEastAsia"/>
          <w:lang w:eastAsia="zh-CN"/>
        </w:rPr>
      </w:pPr>
      <w:r w:rsidRPr="00772CEF">
        <w:t>To compose a slice across multiple domains, the details of network</w:t>
      </w:r>
      <w:r>
        <w:rPr>
          <w:rFonts w:eastAsiaTheme="minorEastAsia" w:hint="eastAsia"/>
          <w:lang w:eastAsia="zh-CN"/>
        </w:rPr>
        <w:t xml:space="preserve"> </w:t>
      </w:r>
      <w:r w:rsidRPr="00772CEF">
        <w:t>topology of that domain shall not be exposed at the network slice</w:t>
      </w:r>
      <w:r>
        <w:rPr>
          <w:rFonts w:eastAsiaTheme="minorEastAsia" w:hint="eastAsia"/>
          <w:lang w:eastAsia="zh-CN"/>
        </w:rPr>
        <w:t xml:space="preserve"> </w:t>
      </w:r>
      <w:r w:rsidRPr="00772CEF">
        <w:t>level.  A network slice is an inter-connect of these domains.</w:t>
      </w:r>
      <w:r>
        <w:rPr>
          <w:rFonts w:eastAsiaTheme="minorEastAsia" w:hint="eastAsia"/>
          <w:lang w:eastAsia="zh-CN"/>
        </w:rPr>
        <w:t xml:space="preserve"> </w:t>
      </w:r>
      <w:r w:rsidRPr="00772CEF">
        <w:lastRenderedPageBreak/>
        <w:t>Further inter-play of multiple technologies shall be considered and a</w:t>
      </w:r>
      <w:r>
        <w:rPr>
          <w:rFonts w:eastAsiaTheme="minorEastAsia" w:hint="eastAsia"/>
          <w:lang w:eastAsia="zh-CN"/>
        </w:rPr>
        <w:t xml:space="preserve"> </w:t>
      </w:r>
      <w:r w:rsidRPr="00772CEF">
        <w:t>common representation for a slice across these domains is required.</w:t>
      </w:r>
      <w:r>
        <w:rPr>
          <w:rFonts w:eastAsiaTheme="minorEastAsia" w:hint="eastAsia"/>
          <w:lang w:eastAsia="zh-CN"/>
        </w:rPr>
        <w:t xml:space="preserve"> </w:t>
      </w:r>
      <w:r w:rsidRPr="00772CEF">
        <w:t>To explain by example, what this means is that a segment in a network</w:t>
      </w:r>
      <w:r>
        <w:rPr>
          <w:rFonts w:eastAsiaTheme="minorEastAsia" w:hint="eastAsia"/>
          <w:lang w:eastAsia="zh-CN"/>
        </w:rPr>
        <w:t xml:space="preserve"> </w:t>
      </w:r>
      <w:r w:rsidRPr="00772CEF">
        <w:t>domain can be</w:t>
      </w:r>
    </w:p>
    <w:p w:rsidR="00772CEF" w:rsidRPr="00772CEF" w:rsidRDefault="00772CEF" w:rsidP="002170C0">
      <w:pPr>
        <w:pStyle w:val="ListParagraph"/>
        <w:numPr>
          <w:ilvl w:val="0"/>
          <w:numId w:val="24"/>
        </w:numPr>
        <w:ind w:firstLineChars="0"/>
      </w:pPr>
      <w:r w:rsidRPr="00772CEF">
        <w:t>A cloud deployed, NFV enabled, chain of network functions in a</w:t>
      </w:r>
      <w:r w:rsidRPr="00772CEF">
        <w:rPr>
          <w:rFonts w:hint="eastAsia"/>
        </w:rPr>
        <w:t xml:space="preserve"> </w:t>
      </w:r>
      <w:r w:rsidRPr="00772CEF">
        <w:t>virtualized 5G core.</w:t>
      </w:r>
    </w:p>
    <w:p w:rsidR="00772CEF" w:rsidRPr="00772CEF" w:rsidRDefault="00772CEF" w:rsidP="002170C0">
      <w:pPr>
        <w:pStyle w:val="ListParagraph"/>
        <w:numPr>
          <w:ilvl w:val="0"/>
          <w:numId w:val="24"/>
        </w:numPr>
        <w:ind w:firstLineChars="0"/>
      </w:pPr>
      <w:r w:rsidRPr="00772CEF">
        <w:t>A segment routing [I-D.ietf-spring-segment-routing] based IGP</w:t>
      </w:r>
      <w:r w:rsidRPr="00772CEF">
        <w:rPr>
          <w:rFonts w:hint="eastAsia"/>
        </w:rPr>
        <w:t xml:space="preserve"> </w:t>
      </w:r>
      <w:r w:rsidRPr="00772CEF">
        <w:t>network transport/aggregation or slice-specific application</w:t>
      </w:r>
      <w:r w:rsidRPr="00772CEF">
        <w:rPr>
          <w:rFonts w:hint="eastAsia"/>
        </w:rPr>
        <w:t xml:space="preserve"> </w:t>
      </w:r>
      <w:r w:rsidRPr="00772CEF">
        <w:t>functions.</w:t>
      </w:r>
    </w:p>
    <w:p w:rsidR="00772CEF" w:rsidRPr="00772CEF" w:rsidRDefault="00772CEF" w:rsidP="002170C0">
      <w:pPr>
        <w:pStyle w:val="ListParagraph"/>
        <w:numPr>
          <w:ilvl w:val="0"/>
          <w:numId w:val="24"/>
        </w:numPr>
        <w:ind w:firstLineChars="0"/>
      </w:pPr>
      <w:r w:rsidRPr="00772CEF">
        <w:t>A PCE [RFC4655] monitored TE-tunnel with ingress and egress</w:t>
      </w:r>
      <w:r>
        <w:rPr>
          <w:rFonts w:eastAsiaTheme="minorEastAsia" w:hint="eastAsia"/>
          <w:lang w:eastAsia="zh-CN"/>
        </w:rPr>
        <w:t xml:space="preserve"> </w:t>
      </w:r>
      <w:r w:rsidRPr="00772CEF">
        <w:t>points.</w:t>
      </w:r>
    </w:p>
    <w:p w:rsidR="00772CEF" w:rsidRPr="00772CEF" w:rsidRDefault="00772CEF" w:rsidP="002170C0">
      <w:pPr>
        <w:pStyle w:val="ListParagraph"/>
        <w:numPr>
          <w:ilvl w:val="0"/>
          <w:numId w:val="24"/>
        </w:numPr>
        <w:ind w:firstLineChars="0"/>
      </w:pPr>
      <w:r>
        <w:rPr>
          <w:rFonts w:eastAsiaTheme="minorEastAsia" w:hint="eastAsia"/>
          <w:lang w:eastAsia="zh-CN"/>
        </w:rPr>
        <w:t>O</w:t>
      </w:r>
      <w:r w:rsidRPr="00772CEF">
        <w:t>ptical, carrier Ethernet or cellular networks.</w:t>
      </w:r>
    </w:p>
    <w:p w:rsidR="00772CEF" w:rsidRPr="005C3754" w:rsidRDefault="00772CEF" w:rsidP="005C3754">
      <w:r w:rsidRPr="005C3754">
        <w:t>A slice instance will be a combination of some of the above</w:t>
      </w:r>
      <w:r w:rsidR="005C3754">
        <w:rPr>
          <w:rFonts w:eastAsiaTheme="minorEastAsia" w:hint="eastAsia"/>
          <w:lang w:eastAsia="zh-CN"/>
        </w:rPr>
        <w:t xml:space="preserve"> </w:t>
      </w:r>
      <w:r w:rsidRPr="005C3754">
        <w:t>technologies.  It creates a compelling need for a common resource</w:t>
      </w:r>
      <w:r w:rsidR="005C3754">
        <w:rPr>
          <w:rFonts w:eastAsiaTheme="minorEastAsia" w:hint="eastAsia"/>
          <w:lang w:eastAsia="zh-CN"/>
        </w:rPr>
        <w:t xml:space="preserve"> </w:t>
      </w:r>
      <w:r w:rsidRPr="005C3754">
        <w:t>centric interface across these domains over which resources can be</w:t>
      </w:r>
      <w:r w:rsidR="005C3754">
        <w:rPr>
          <w:rFonts w:eastAsiaTheme="minorEastAsia" w:hint="eastAsia"/>
          <w:lang w:eastAsia="zh-CN"/>
        </w:rPr>
        <w:t xml:space="preserve"> </w:t>
      </w:r>
      <w:r w:rsidRPr="005C3754">
        <w:t>negotiated/allocated for end-to-end slice realization.</w:t>
      </w:r>
    </w:p>
    <w:p w:rsidR="00772CEF" w:rsidRPr="005C3754" w:rsidRDefault="0015378E" w:rsidP="005C3754">
      <w:r>
        <w:rPr>
          <w:rFonts w:eastAsiaTheme="minorEastAsia" w:hint="eastAsia"/>
          <w:lang w:eastAsia="zh-CN"/>
        </w:rPr>
        <w:t>T</w:t>
      </w:r>
      <w:r w:rsidR="00772CEF" w:rsidRPr="005C3754">
        <w:t>he network slice operator shall be able to build/visualize own</w:t>
      </w:r>
      <w:r w:rsidR="005C3754">
        <w:rPr>
          <w:rFonts w:eastAsiaTheme="minorEastAsia" w:hint="eastAsia"/>
          <w:lang w:eastAsia="zh-CN"/>
        </w:rPr>
        <w:t xml:space="preserve"> </w:t>
      </w:r>
      <w:r w:rsidR="00772CEF" w:rsidRPr="005C3754">
        <w:t>forwarding graph or service chain among these segments.  Inside in</w:t>
      </w:r>
      <w:r w:rsidR="005C3754">
        <w:rPr>
          <w:rFonts w:eastAsiaTheme="minorEastAsia" w:hint="eastAsia"/>
          <w:lang w:eastAsia="zh-CN"/>
        </w:rPr>
        <w:t xml:space="preserve"> </w:t>
      </w:r>
      <w:r w:rsidR="00772CEF" w:rsidRPr="005C3754">
        <w:t>its network each segment assures resource association with the slice.</w:t>
      </w:r>
    </w:p>
    <w:p w:rsidR="00772CEF" w:rsidRPr="005C3754" w:rsidRDefault="00772CEF" w:rsidP="005C3754">
      <w:r w:rsidRPr="005C3754">
        <w:t>It is even more efficient to not expose those details to slice</w:t>
      </w:r>
      <w:r w:rsidR="005C3754">
        <w:rPr>
          <w:rFonts w:eastAsiaTheme="minorEastAsia" w:hint="eastAsia"/>
          <w:lang w:eastAsia="zh-CN"/>
        </w:rPr>
        <w:t xml:space="preserve"> </w:t>
      </w:r>
      <w:r w:rsidRPr="005C3754">
        <w:t>orchestrator in order to minimize fine-grained centralized</w:t>
      </w:r>
      <w:r w:rsidR="005C3754">
        <w:rPr>
          <w:rFonts w:eastAsiaTheme="minorEastAsia" w:hint="eastAsia"/>
          <w:lang w:eastAsia="zh-CN"/>
        </w:rPr>
        <w:t xml:space="preserve"> </w:t>
      </w:r>
      <w:r w:rsidRPr="005C3754">
        <w:t>repositories for a large scale multi-domain network.</w:t>
      </w:r>
    </w:p>
    <w:p w:rsidR="00772CEF" w:rsidRDefault="00772CEF" w:rsidP="005C3754">
      <w:pPr>
        <w:rPr>
          <w:rFonts w:eastAsiaTheme="minorEastAsia"/>
          <w:lang w:eastAsia="zh-CN"/>
        </w:rPr>
      </w:pPr>
      <w:r w:rsidRPr="005C3754">
        <w:t>This gap/requirement is tied to resource specification, as well as</w:t>
      </w:r>
      <w:r w:rsidR="005C3754">
        <w:rPr>
          <w:rFonts w:eastAsiaTheme="minorEastAsia" w:hint="eastAsia"/>
          <w:lang w:eastAsia="zh-CN"/>
        </w:rPr>
        <w:t xml:space="preserve"> </w:t>
      </w:r>
      <w:r w:rsidRPr="005C3754">
        <w:t>cross-domain negotiation.  Each domain, processes/negotiates the</w:t>
      </w:r>
      <w:r w:rsidR="005C3754">
        <w:rPr>
          <w:rFonts w:eastAsiaTheme="minorEastAsia" w:hint="eastAsia"/>
          <w:lang w:eastAsia="zh-CN"/>
        </w:rPr>
        <w:t xml:space="preserve"> </w:t>
      </w:r>
      <w:r w:rsidRPr="005C3754">
        <w:t>resource spec with respect to a slice, coordinates with the</w:t>
      </w:r>
      <w:r w:rsidR="005C3754">
        <w:rPr>
          <w:rFonts w:eastAsiaTheme="minorEastAsia" w:hint="eastAsia"/>
          <w:lang w:eastAsia="zh-CN"/>
        </w:rPr>
        <w:t xml:space="preserve"> </w:t>
      </w:r>
      <w:r w:rsidRPr="005C3754">
        <w:t>orchestrator and returns an abstract managed object to be used by</w:t>
      </w:r>
      <w:r w:rsidR="005C3754">
        <w:rPr>
          <w:rFonts w:eastAsiaTheme="minorEastAsia" w:hint="eastAsia"/>
          <w:lang w:eastAsia="zh-CN"/>
        </w:rPr>
        <w:t xml:space="preserve"> </w:t>
      </w:r>
      <w:r w:rsidRPr="005C3754">
        <w:t>slice operator.</w:t>
      </w:r>
    </w:p>
    <w:p w:rsidR="00DC473D" w:rsidRPr="00C078AC" w:rsidRDefault="00DC473D" w:rsidP="00C078AC">
      <w:pPr>
        <w:pStyle w:val="Heading2"/>
        <w:ind w:left="432"/>
      </w:pPr>
      <w:bookmarkStart w:id="33" w:name="_Toc483572789"/>
      <w:r w:rsidRPr="00C078AC">
        <w:t>Forwarding/Data-plane Abstraction</w:t>
      </w:r>
      <w:bookmarkEnd w:id="33"/>
    </w:p>
    <w:p w:rsidR="00DC473D" w:rsidRDefault="00DC473D" w:rsidP="00DC473D">
      <w:pPr>
        <w:rPr>
          <w:rFonts w:eastAsiaTheme="minorEastAsia"/>
          <w:lang w:eastAsia="zh-CN"/>
        </w:rPr>
      </w:pPr>
      <w:r w:rsidRPr="00DC473D">
        <w:t>A network slice data plane, may or may not follow traditional data</w:t>
      </w:r>
      <w:r>
        <w:rPr>
          <w:rFonts w:eastAsiaTheme="minorEastAsia" w:hint="eastAsia"/>
          <w:lang w:eastAsia="zh-CN"/>
        </w:rPr>
        <w:t xml:space="preserve"> </w:t>
      </w:r>
      <w:r w:rsidRPr="00DC473D">
        <w:t>plane tagging/labeling.  However, each network element (router/</w:t>
      </w:r>
      <w:r>
        <w:rPr>
          <w:rFonts w:eastAsiaTheme="minorEastAsia" w:hint="eastAsia"/>
          <w:lang w:eastAsia="zh-CN"/>
        </w:rPr>
        <w:t xml:space="preserve"> </w:t>
      </w:r>
      <w:r w:rsidRPr="00DC473D">
        <w:t>switch) still to classify an incoming packet and associated with th</w:t>
      </w:r>
      <w:r>
        <w:rPr>
          <w:rFonts w:eastAsiaTheme="minorEastAsia" w:hint="eastAsia"/>
          <w:lang w:eastAsia="zh-CN"/>
        </w:rPr>
        <w:t xml:space="preserve">e </w:t>
      </w:r>
      <w:r w:rsidRPr="00DC473D">
        <w:t>slice instance for proper treatment.  The corresponding forwarding</w:t>
      </w:r>
      <w:r>
        <w:rPr>
          <w:rFonts w:eastAsiaTheme="minorEastAsia" w:hint="eastAsia"/>
          <w:lang w:eastAsia="zh-CN"/>
        </w:rPr>
        <w:t xml:space="preserve"> </w:t>
      </w:r>
      <w:r w:rsidRPr="00DC473D">
        <w:t>rules shall not have to be programmed at per flow level as this could</w:t>
      </w:r>
      <w:r>
        <w:rPr>
          <w:rFonts w:eastAsiaTheme="minorEastAsia" w:hint="eastAsia"/>
          <w:lang w:eastAsia="zh-CN"/>
        </w:rPr>
        <w:t xml:space="preserve"> </w:t>
      </w:r>
      <w:r w:rsidRPr="00DC473D">
        <w:t>have adverse impact on scale of the forwarding entries in the</w:t>
      </w:r>
      <w:r>
        <w:rPr>
          <w:rFonts w:eastAsiaTheme="minorEastAsia" w:hint="eastAsia"/>
          <w:lang w:eastAsia="zh-CN"/>
        </w:rPr>
        <w:t xml:space="preserve"> </w:t>
      </w:r>
      <w:r w:rsidRPr="00DC473D">
        <w:t>routers.  NS resource specification shall provide a uniform mapping</w:t>
      </w:r>
      <w:r>
        <w:rPr>
          <w:rFonts w:eastAsiaTheme="minorEastAsia" w:hint="eastAsia"/>
          <w:lang w:eastAsia="zh-CN"/>
        </w:rPr>
        <w:t xml:space="preserve"> </w:t>
      </w:r>
      <w:r w:rsidRPr="00DC473D">
        <w:t>for a vast set of virtual/logical network entry points from radio,</w:t>
      </w:r>
      <w:r>
        <w:rPr>
          <w:rFonts w:eastAsiaTheme="minorEastAsia" w:hint="eastAsia"/>
          <w:lang w:eastAsia="zh-CN"/>
        </w:rPr>
        <w:t xml:space="preserve"> </w:t>
      </w:r>
      <w:r w:rsidRPr="00DC473D">
        <w:lastRenderedPageBreak/>
        <w:t>optical, wireless and fixed networks such as ports, interfaces,</w:t>
      </w:r>
      <w:r>
        <w:rPr>
          <w:rFonts w:eastAsiaTheme="minorEastAsia" w:hint="eastAsia"/>
          <w:lang w:eastAsia="zh-CN"/>
        </w:rPr>
        <w:t xml:space="preserve"> </w:t>
      </w:r>
      <w:r w:rsidRPr="00DC473D">
        <w:t>labels</w:t>
      </w:r>
      <w:r w:rsidR="00C8142A">
        <w:t>, IP address, MAC address, wave</w:t>
      </w:r>
      <w:r w:rsidR="00C8142A">
        <w:rPr>
          <w:rFonts w:eastAsiaTheme="minorEastAsia" w:hint="eastAsia"/>
          <w:lang w:eastAsia="zh-CN"/>
        </w:rPr>
        <w:t>l</w:t>
      </w:r>
      <w:r w:rsidRPr="00DC473D">
        <w:t>ength lambda etc.  In addition</w:t>
      </w:r>
      <w:r>
        <w:rPr>
          <w:rFonts w:eastAsiaTheme="minorEastAsia" w:hint="eastAsia"/>
          <w:lang w:eastAsia="zh-CN"/>
        </w:rPr>
        <w:t xml:space="preserve"> </w:t>
      </w:r>
      <w:r w:rsidRPr="00DC473D">
        <w:t>distribution of these mappings may require a southbound interface.</w:t>
      </w:r>
    </w:p>
    <w:p w:rsidR="00BC59CD" w:rsidRPr="00C078AC" w:rsidRDefault="00BC59CD" w:rsidP="00C078AC">
      <w:pPr>
        <w:pStyle w:val="Heading2"/>
        <w:ind w:left="432"/>
      </w:pPr>
      <w:bookmarkStart w:id="34" w:name="_Toc483572790"/>
      <w:r w:rsidRPr="00C078AC">
        <w:t>Notion of QoS in Network Slices</w:t>
      </w:r>
      <w:bookmarkEnd w:id="34"/>
    </w:p>
    <w:p w:rsidR="00BC59CD" w:rsidRDefault="00BC59CD" w:rsidP="00BC59CD">
      <w:pPr>
        <w:rPr>
          <w:rFonts w:eastAsiaTheme="minorEastAsia"/>
          <w:lang w:eastAsia="zh-CN"/>
        </w:rPr>
      </w:pPr>
      <w:r w:rsidRPr="00BC59CD">
        <w:t>This sub-section It is not necessary a gap in QoS abstraction, but</w:t>
      </w:r>
      <w:r>
        <w:rPr>
          <w:rFonts w:eastAsiaTheme="minorEastAsia" w:hint="eastAsia"/>
          <w:lang w:eastAsia="zh-CN"/>
        </w:rPr>
        <w:t xml:space="preserve"> </w:t>
      </w:r>
      <w:r w:rsidRPr="00BC59CD">
        <w:t>indicates that QoS abstraction is not required in network slicing.</w:t>
      </w:r>
      <w:r>
        <w:rPr>
          <w:rFonts w:eastAsiaTheme="minorEastAsia" w:hint="eastAsia"/>
          <w:lang w:eastAsia="zh-CN"/>
        </w:rPr>
        <w:t xml:space="preserve"> </w:t>
      </w:r>
      <w:r w:rsidRPr="00BC59CD">
        <w:t>End-to-end resource awareness is a key differentiating aspect of</w:t>
      </w:r>
      <w:r>
        <w:rPr>
          <w:rFonts w:eastAsiaTheme="minorEastAsia" w:hint="eastAsia"/>
          <w:lang w:eastAsia="zh-CN"/>
        </w:rPr>
        <w:t xml:space="preserve"> </w:t>
      </w:r>
      <w:r w:rsidRPr="00BC59CD">
        <w:t>network slicing.  In traditional networks differentiated services,</w:t>
      </w:r>
      <w:r>
        <w:rPr>
          <w:rFonts w:eastAsiaTheme="minorEastAsia" w:hint="eastAsia"/>
          <w:lang w:eastAsia="zh-CN"/>
        </w:rPr>
        <w:t xml:space="preserve"> </w:t>
      </w:r>
      <w:r w:rsidRPr="00BC59CD">
        <w:t>QoS markings, IP precedence or FEC are used to label a group or</w:t>
      </w:r>
      <w:r>
        <w:rPr>
          <w:rFonts w:eastAsiaTheme="minorEastAsia" w:hint="eastAsia"/>
          <w:lang w:eastAsia="zh-CN"/>
        </w:rPr>
        <w:t xml:space="preserve"> </w:t>
      </w:r>
      <w:r w:rsidRPr="00BC59CD">
        <w:t>provide preferential packet treatment.  It is expected that a slice</w:t>
      </w:r>
      <w:r>
        <w:rPr>
          <w:rFonts w:eastAsiaTheme="minorEastAsia" w:hint="eastAsia"/>
          <w:lang w:eastAsia="zh-CN"/>
        </w:rPr>
        <w:t xml:space="preserve"> </w:t>
      </w:r>
      <w:r w:rsidRPr="00BC59CD">
        <w:t>has already been engineered for the service with pre-allocation of</w:t>
      </w:r>
      <w:r>
        <w:rPr>
          <w:rFonts w:eastAsiaTheme="minorEastAsia" w:hint="eastAsia"/>
          <w:lang w:eastAsia="zh-CN"/>
        </w:rPr>
        <w:t xml:space="preserve"> </w:t>
      </w:r>
      <w:r w:rsidR="00503B7C">
        <w:t>network resources</w:t>
      </w:r>
      <w:r w:rsidR="00503B7C">
        <w:rPr>
          <w:rFonts w:eastAsiaTheme="minorEastAsia" w:hint="eastAsia"/>
          <w:lang w:eastAsia="zh-CN"/>
        </w:rPr>
        <w:t>. T</w:t>
      </w:r>
      <w:r w:rsidR="00503B7C">
        <w:t>herefore</w:t>
      </w:r>
      <w:r w:rsidR="00503B7C">
        <w:rPr>
          <w:rFonts w:eastAsiaTheme="minorEastAsia" w:hint="eastAsia"/>
          <w:lang w:eastAsia="zh-CN"/>
        </w:rPr>
        <w:t xml:space="preserve">, </w:t>
      </w:r>
      <w:r w:rsidRPr="00BC59CD">
        <w:t>it can be argued that these parameters</w:t>
      </w:r>
      <w:r>
        <w:rPr>
          <w:rFonts w:eastAsiaTheme="minorEastAsia" w:hint="eastAsia"/>
          <w:lang w:eastAsia="zh-CN"/>
        </w:rPr>
        <w:t xml:space="preserve"> </w:t>
      </w:r>
      <w:r w:rsidRPr="00BC59CD">
        <w:t>have no meaning.  A packet or flow in the network slice need not be</w:t>
      </w:r>
      <w:r>
        <w:rPr>
          <w:rFonts w:eastAsiaTheme="minorEastAsia" w:hint="eastAsia"/>
          <w:lang w:eastAsia="zh-CN"/>
        </w:rPr>
        <w:t xml:space="preserve"> </w:t>
      </w:r>
      <w:r w:rsidRPr="00BC59CD">
        <w:t>marked and does not belong to a class.</w:t>
      </w:r>
    </w:p>
    <w:p w:rsidR="000252B2" w:rsidRPr="000252B2" w:rsidRDefault="000252B2" w:rsidP="000252B2">
      <w:pPr>
        <w:pStyle w:val="Heading1"/>
      </w:pPr>
      <w:bookmarkStart w:id="35" w:name="_Toc483572791"/>
      <w:r w:rsidRPr="000252B2">
        <w:t>OAM Operation with Customized Granularity</w:t>
      </w:r>
      <w:bookmarkEnd w:id="35"/>
    </w:p>
    <w:p w:rsidR="00F1056A" w:rsidRPr="00C078AC" w:rsidRDefault="00F1056A" w:rsidP="00C078AC">
      <w:pPr>
        <w:pStyle w:val="Heading2"/>
        <w:ind w:left="432"/>
      </w:pPr>
      <w:bookmarkStart w:id="36" w:name="_Toc483572792"/>
      <w:r w:rsidRPr="00C078AC">
        <w:t>Description</w:t>
      </w:r>
      <w:bookmarkEnd w:id="36"/>
    </w:p>
    <w:p w:rsidR="00F1056A" w:rsidRDefault="00F1056A" w:rsidP="00F1056A">
      <w:pPr>
        <w:rPr>
          <w:rFonts w:eastAsiaTheme="minorEastAsia"/>
          <w:lang w:eastAsia="zh-CN"/>
        </w:rPr>
      </w:pPr>
      <w:r w:rsidRPr="00F1056A">
        <w:t>In accordance with [RFC6291], OAM is used to denote the following:</w:t>
      </w:r>
    </w:p>
    <w:p w:rsidR="00CF699F" w:rsidRDefault="00CF699F" w:rsidP="002170C0">
      <w:pPr>
        <w:pStyle w:val="ListParagraph"/>
        <w:numPr>
          <w:ilvl w:val="0"/>
          <w:numId w:val="25"/>
        </w:numPr>
        <w:ind w:firstLineChars="0"/>
        <w:rPr>
          <w:rFonts w:eastAsiaTheme="minorEastAsia"/>
          <w:lang w:eastAsia="zh-CN"/>
        </w:rPr>
      </w:pPr>
      <w:r w:rsidRPr="00F1056A">
        <w:t>Operations: refer to activities that are undertaken to keep the</w:t>
      </w:r>
      <w:r>
        <w:rPr>
          <w:rFonts w:eastAsiaTheme="minorEastAsia" w:hint="eastAsia"/>
          <w:lang w:eastAsia="zh-CN"/>
        </w:rPr>
        <w:t xml:space="preserve"> </w:t>
      </w:r>
      <w:r w:rsidRPr="00F1056A">
        <w:t>network and the services it deliver up and running.  It includes</w:t>
      </w:r>
      <w:r>
        <w:rPr>
          <w:rFonts w:eastAsiaTheme="minorEastAsia" w:hint="eastAsia"/>
          <w:lang w:eastAsia="zh-CN"/>
        </w:rPr>
        <w:t xml:space="preserve"> </w:t>
      </w:r>
      <w:r w:rsidRPr="00F1056A">
        <w:t>monitoring the underlying resources and identifying problems.</w:t>
      </w:r>
    </w:p>
    <w:p w:rsidR="00CF699F" w:rsidRDefault="00CF699F" w:rsidP="002170C0">
      <w:pPr>
        <w:pStyle w:val="ListParagraph"/>
        <w:numPr>
          <w:ilvl w:val="0"/>
          <w:numId w:val="25"/>
        </w:numPr>
        <w:ind w:firstLineChars="0"/>
        <w:rPr>
          <w:rFonts w:eastAsiaTheme="minorEastAsia"/>
          <w:lang w:eastAsia="zh-CN"/>
        </w:rPr>
      </w:pPr>
      <w:r w:rsidRPr="00F1056A">
        <w:t>Administration: refer to activities to keep track of resources</w:t>
      </w:r>
      <w:r>
        <w:rPr>
          <w:rFonts w:eastAsiaTheme="minorEastAsia" w:hint="eastAsia"/>
          <w:lang w:eastAsia="zh-CN"/>
        </w:rPr>
        <w:t xml:space="preserve"> </w:t>
      </w:r>
      <w:r w:rsidRPr="00F1056A">
        <w:t>within the network and how they are used.</w:t>
      </w:r>
    </w:p>
    <w:p w:rsidR="003C26D9" w:rsidRDefault="00CF699F" w:rsidP="002170C0">
      <w:pPr>
        <w:pStyle w:val="ListParagraph"/>
        <w:numPr>
          <w:ilvl w:val="0"/>
          <w:numId w:val="25"/>
        </w:numPr>
        <w:ind w:firstLineChars="0"/>
        <w:rPr>
          <w:rFonts w:eastAsiaTheme="minorEastAsia"/>
          <w:lang w:eastAsia="zh-CN"/>
        </w:rPr>
      </w:pPr>
      <w:r w:rsidRPr="00F1056A">
        <w:t>Maintenance: refer to activities to facilitate repairs and</w:t>
      </w:r>
      <w:r>
        <w:rPr>
          <w:rFonts w:eastAsiaTheme="minorEastAsia" w:hint="eastAsia"/>
          <w:lang w:eastAsia="zh-CN"/>
        </w:rPr>
        <w:t xml:space="preserve"> </w:t>
      </w:r>
      <w:r w:rsidRPr="00F1056A">
        <w:t>upgrades.  Maintenance also involves corrective and preventive</w:t>
      </w:r>
      <w:r w:rsidR="00B725BA">
        <w:rPr>
          <w:rFonts w:eastAsiaTheme="minorEastAsia" w:hint="eastAsia"/>
          <w:lang w:eastAsia="zh-CN"/>
        </w:rPr>
        <w:t xml:space="preserve"> </w:t>
      </w:r>
      <w:r w:rsidR="00B725BA" w:rsidRPr="00B725BA">
        <w:t>measures to make the managed network run more effectively, e.g.,</w:t>
      </w:r>
      <w:r w:rsidR="003C26D9" w:rsidRPr="00B725BA">
        <w:rPr>
          <w:rFonts w:hint="eastAsia"/>
        </w:rPr>
        <w:t xml:space="preserve"> </w:t>
      </w:r>
      <w:r w:rsidR="003C26D9" w:rsidRPr="003C26D9">
        <w:t>ad</w:t>
      </w:r>
      <w:r w:rsidR="004C145E">
        <w:t>justing</w:t>
      </w:r>
      <w:r w:rsidR="004C145E">
        <w:rPr>
          <w:rFonts w:eastAsiaTheme="minorEastAsia" w:hint="eastAsia"/>
          <w:lang w:eastAsia="zh-CN"/>
        </w:rPr>
        <w:t xml:space="preserve"> </w:t>
      </w:r>
      <w:r w:rsidR="003C26D9" w:rsidRPr="003C26D9">
        <w:t>configuration and parameters.</w:t>
      </w:r>
    </w:p>
    <w:p w:rsidR="00281FB8" w:rsidRPr="00281FB8" w:rsidRDefault="00281FB8" w:rsidP="00281FB8">
      <w:r w:rsidRPr="00281FB8">
        <w:t>As per [RFC6291], netslices provisioning operations are not</w:t>
      </w:r>
      <w:r>
        <w:rPr>
          <w:rFonts w:eastAsiaTheme="minorEastAsia" w:hint="eastAsia"/>
          <w:lang w:eastAsia="zh-CN"/>
        </w:rPr>
        <w:t xml:space="preserve"> </w:t>
      </w:r>
      <w:r w:rsidRPr="00281FB8">
        <w:t>considered as part of OAM.  Provisioning operations are discussed in</w:t>
      </w:r>
      <w:r>
        <w:rPr>
          <w:rFonts w:eastAsiaTheme="minorEastAsia" w:hint="eastAsia"/>
          <w:lang w:eastAsia="zh-CN"/>
        </w:rPr>
        <w:t xml:space="preserve"> </w:t>
      </w:r>
      <w:r w:rsidRPr="00281FB8">
        <w:t>other sections.</w:t>
      </w:r>
    </w:p>
    <w:p w:rsidR="00281FB8" w:rsidRDefault="00281FB8" w:rsidP="00281FB8">
      <w:pPr>
        <w:rPr>
          <w:rFonts w:eastAsiaTheme="minorEastAsia"/>
          <w:lang w:eastAsia="zh-CN"/>
        </w:rPr>
      </w:pPr>
      <w:r w:rsidRPr="00281FB8">
        <w:t>Maintaining automatically-provisioned slices within a network raises</w:t>
      </w:r>
      <w:r>
        <w:rPr>
          <w:rFonts w:eastAsiaTheme="minorEastAsia" w:hint="eastAsia"/>
          <w:lang w:eastAsia="zh-CN"/>
        </w:rPr>
        <w:t xml:space="preserve"> </w:t>
      </w:r>
      <w:r w:rsidRPr="00281FB8">
        <w:t>the following requirements:</w:t>
      </w:r>
    </w:p>
    <w:p w:rsidR="003521FB" w:rsidRPr="00316638" w:rsidRDefault="003521FB" w:rsidP="002170C0">
      <w:pPr>
        <w:pStyle w:val="ListParagraph"/>
        <w:numPr>
          <w:ilvl w:val="0"/>
          <w:numId w:val="25"/>
        </w:numPr>
        <w:ind w:firstLineChars="0"/>
      </w:pPr>
      <w:r w:rsidRPr="003521FB">
        <w:t>Ability to run OAM activities on a provider's customized</w:t>
      </w:r>
      <w:r w:rsidRPr="003521FB">
        <w:rPr>
          <w:rFonts w:hint="eastAsia"/>
        </w:rPr>
        <w:t xml:space="preserve"> </w:t>
      </w:r>
      <w:r w:rsidRPr="003521FB">
        <w:t>granularity level.  In other words, ability to run OAM activities</w:t>
      </w:r>
      <w:r w:rsidRPr="003521FB">
        <w:rPr>
          <w:rFonts w:hint="eastAsia"/>
        </w:rPr>
        <w:t xml:space="preserve"> </w:t>
      </w:r>
      <w:r w:rsidRPr="003521FB">
        <w:t>at any level of granularity that a service provider see fit.  In</w:t>
      </w:r>
      <w:r w:rsidRPr="003521FB">
        <w:rPr>
          <w:rFonts w:hint="eastAsia"/>
        </w:rPr>
        <w:t xml:space="preserve"> </w:t>
      </w:r>
      <w:r w:rsidRPr="003521FB">
        <w:t>particular</w:t>
      </w:r>
    </w:p>
    <w:p w:rsidR="00316638" w:rsidRPr="00316638" w:rsidRDefault="00316638" w:rsidP="002170C0">
      <w:pPr>
        <w:pStyle w:val="ListParagraph"/>
        <w:numPr>
          <w:ilvl w:val="1"/>
          <w:numId w:val="25"/>
        </w:numPr>
        <w:ind w:firstLineChars="0"/>
      </w:pPr>
      <w:r w:rsidRPr="00316638">
        <w:rPr>
          <w:rFonts w:eastAsia="SimSun"/>
          <w:sz w:val="22"/>
          <w:szCs w:val="22"/>
          <w:lang w:eastAsia="zh-CN"/>
        </w:rPr>
        <w:lastRenderedPageBreak/>
        <w:t>An operator must be able to execute OAM tasks on a per slice basis.</w:t>
      </w:r>
    </w:p>
    <w:p w:rsidR="00316638" w:rsidRPr="00987997" w:rsidRDefault="00987997" w:rsidP="002170C0">
      <w:pPr>
        <w:pStyle w:val="ListParagraph"/>
        <w:numPr>
          <w:ilvl w:val="1"/>
          <w:numId w:val="25"/>
        </w:numPr>
        <w:ind w:firstLineChars="0"/>
        <w:rPr>
          <w:rFonts w:eastAsia="SimSun"/>
          <w:sz w:val="22"/>
          <w:szCs w:val="22"/>
          <w:lang w:eastAsia="zh-CN"/>
        </w:rPr>
      </w:pPr>
      <w:r w:rsidRPr="00987997">
        <w:rPr>
          <w:rFonts w:eastAsia="SimSun"/>
          <w:sz w:val="22"/>
          <w:szCs w:val="22"/>
          <w:lang w:eastAsia="zh-CN"/>
        </w:rPr>
        <w:t>These tasks can cover the "whole" slice within a domain or</w:t>
      </w:r>
      <w:r w:rsidRPr="00987997">
        <w:rPr>
          <w:rFonts w:eastAsia="SimSun" w:hint="eastAsia"/>
          <w:sz w:val="22"/>
          <w:szCs w:val="22"/>
          <w:lang w:eastAsia="zh-CN"/>
        </w:rPr>
        <w:t xml:space="preserve"> a </w:t>
      </w:r>
      <w:r w:rsidRPr="00987997">
        <w:rPr>
          <w:rFonts w:eastAsia="SimSun"/>
          <w:sz w:val="22"/>
          <w:szCs w:val="22"/>
          <w:lang w:eastAsia="zh-CN"/>
        </w:rPr>
        <w:t>portion of that slice (for troubleshooting purposes, for</w:t>
      </w:r>
      <w:r w:rsidRPr="00987997">
        <w:rPr>
          <w:rFonts w:eastAsia="SimSun" w:hint="eastAsia"/>
          <w:sz w:val="22"/>
          <w:szCs w:val="22"/>
          <w:lang w:eastAsia="zh-CN"/>
        </w:rPr>
        <w:t xml:space="preserve"> example).</w:t>
      </w:r>
    </w:p>
    <w:p w:rsidR="00281FB8" w:rsidRPr="00353BAA" w:rsidRDefault="00E44702" w:rsidP="002170C0">
      <w:pPr>
        <w:pStyle w:val="ListParagraph"/>
        <w:numPr>
          <w:ilvl w:val="1"/>
          <w:numId w:val="25"/>
        </w:numPr>
        <w:ind w:firstLineChars="0"/>
        <w:rPr>
          <w:rFonts w:eastAsia="SimSun"/>
          <w:sz w:val="22"/>
          <w:szCs w:val="22"/>
          <w:lang w:eastAsia="zh-CN"/>
        </w:rPr>
      </w:pPr>
      <w:r w:rsidRPr="00353BAA">
        <w:rPr>
          <w:rFonts w:eastAsia="SimSun"/>
          <w:sz w:val="22"/>
          <w:szCs w:val="22"/>
          <w:lang w:eastAsia="zh-CN"/>
        </w:rPr>
        <w:t>For example, OAM tasks can consist in tracing resources that</w:t>
      </w:r>
      <w:r w:rsidRPr="00353BAA">
        <w:rPr>
          <w:rFonts w:eastAsia="SimSun" w:hint="eastAsia"/>
          <w:sz w:val="22"/>
          <w:szCs w:val="22"/>
          <w:lang w:eastAsia="zh-CN"/>
        </w:rPr>
        <w:t xml:space="preserve"> </w:t>
      </w:r>
      <w:r w:rsidRPr="00353BAA">
        <w:rPr>
          <w:rFonts w:eastAsia="SimSun"/>
          <w:sz w:val="22"/>
          <w:szCs w:val="22"/>
          <w:lang w:eastAsia="zh-CN"/>
        </w:rPr>
        <w:t>are bound to a given slice, tracing resources that are invoked</w:t>
      </w:r>
      <w:r w:rsidRPr="00353BAA">
        <w:rPr>
          <w:rFonts w:eastAsia="SimSun" w:hint="eastAsia"/>
          <w:sz w:val="22"/>
          <w:szCs w:val="22"/>
          <w:lang w:eastAsia="zh-CN"/>
        </w:rPr>
        <w:t xml:space="preserve"> </w:t>
      </w:r>
      <w:r w:rsidRPr="00353BAA">
        <w:rPr>
          <w:rFonts w:eastAsia="SimSun"/>
          <w:sz w:val="22"/>
          <w:szCs w:val="22"/>
          <w:lang w:eastAsia="zh-CN"/>
        </w:rPr>
        <w:t>when forwarding a given flow bound to a given network slice</w:t>
      </w:r>
      <w:r w:rsidRPr="00353BAA">
        <w:rPr>
          <w:rFonts w:eastAsia="SimSun" w:hint="eastAsia"/>
          <w:sz w:val="22"/>
          <w:szCs w:val="22"/>
          <w:lang w:eastAsia="zh-CN"/>
        </w:rPr>
        <w:t>,</w:t>
      </w:r>
      <w:r w:rsidR="00353BAA" w:rsidRPr="00353BAA">
        <w:rPr>
          <w:rFonts w:eastAsia="SimSun" w:hint="eastAsia"/>
          <w:sz w:val="22"/>
          <w:szCs w:val="22"/>
          <w:lang w:eastAsia="zh-CN"/>
        </w:rPr>
        <w:t xml:space="preserve"> </w:t>
      </w:r>
      <w:r w:rsidR="00353BAA" w:rsidRPr="00353BAA">
        <w:rPr>
          <w:rFonts w:eastAsia="SimSun"/>
          <w:sz w:val="22"/>
          <w:szCs w:val="22"/>
          <w:lang w:eastAsia="zh-CN"/>
        </w:rPr>
        <w:t>assessing whether flow isolation characteristics are</w:t>
      </w:r>
      <w:r w:rsidR="00353BAA" w:rsidRPr="00353BAA">
        <w:rPr>
          <w:rFonts w:eastAsia="SimSun" w:hint="eastAsia"/>
          <w:sz w:val="22"/>
          <w:szCs w:val="22"/>
          <w:lang w:eastAsia="zh-CN"/>
        </w:rPr>
        <w:t xml:space="preserve"> in </w:t>
      </w:r>
      <w:r w:rsidR="00353BAA" w:rsidRPr="00353BAA">
        <w:rPr>
          <w:rFonts w:eastAsia="SimSun"/>
          <w:sz w:val="22"/>
          <w:szCs w:val="22"/>
          <w:lang w:eastAsia="zh-CN"/>
        </w:rPr>
        <w:t>conformance with the NS Resource Specification, or assessing</w:t>
      </w:r>
      <w:r w:rsidR="00353BAA" w:rsidRPr="00353BAA">
        <w:rPr>
          <w:rFonts w:eastAsia="SimSun" w:hint="eastAsia"/>
          <w:sz w:val="22"/>
          <w:szCs w:val="22"/>
          <w:lang w:eastAsia="zh-CN"/>
        </w:rPr>
        <w:t xml:space="preserve"> </w:t>
      </w:r>
      <w:r w:rsidR="00353BAA" w:rsidRPr="00353BAA">
        <w:rPr>
          <w:rFonts w:eastAsia="SimSun"/>
          <w:sz w:val="22"/>
          <w:szCs w:val="22"/>
          <w:lang w:eastAsia="zh-CN"/>
        </w:rPr>
        <w:t>the compliance of the allocated slice resource against flow/ customer requirements</w:t>
      </w:r>
      <w:r w:rsidR="00353BAA" w:rsidRPr="00353BAA">
        <w:rPr>
          <w:rFonts w:eastAsia="SimSun" w:hint="eastAsia"/>
          <w:sz w:val="22"/>
          <w:szCs w:val="22"/>
          <w:lang w:eastAsia="zh-CN"/>
        </w:rPr>
        <w:t>.</w:t>
      </w:r>
    </w:p>
    <w:p w:rsidR="00353BAA" w:rsidRPr="0089760A" w:rsidRDefault="0089760A" w:rsidP="002170C0">
      <w:pPr>
        <w:pStyle w:val="ListParagraph"/>
        <w:numPr>
          <w:ilvl w:val="1"/>
          <w:numId w:val="25"/>
        </w:numPr>
        <w:ind w:firstLineChars="0"/>
        <w:rPr>
          <w:rFonts w:eastAsia="SimSun"/>
          <w:sz w:val="22"/>
          <w:szCs w:val="22"/>
          <w:lang w:eastAsia="zh-CN"/>
        </w:rPr>
      </w:pPr>
      <w:r w:rsidRPr="0089760A">
        <w:rPr>
          <w:rFonts w:eastAsia="SimSun"/>
          <w:sz w:val="22"/>
          <w:szCs w:val="22"/>
          <w:lang w:eastAsia="zh-CN"/>
        </w:rPr>
        <w:t>An operator must be able to enable differentiated failure</w:t>
      </w:r>
      <w:r w:rsidRPr="0089760A">
        <w:rPr>
          <w:rFonts w:eastAsia="SimSun" w:hint="eastAsia"/>
          <w:sz w:val="22"/>
          <w:szCs w:val="22"/>
          <w:lang w:eastAsia="zh-CN"/>
        </w:rPr>
        <w:t xml:space="preserve"> </w:t>
      </w:r>
      <w:r w:rsidRPr="0089760A">
        <w:rPr>
          <w:rFonts w:eastAsia="SimSun"/>
          <w:sz w:val="22"/>
          <w:szCs w:val="22"/>
          <w:lang w:eastAsia="zh-CN"/>
        </w:rPr>
        <w:t>detect and repair features for a specific/subset of network</w:t>
      </w:r>
      <w:r w:rsidRPr="0089760A">
        <w:rPr>
          <w:rFonts w:eastAsia="SimSun" w:hint="eastAsia"/>
          <w:sz w:val="22"/>
          <w:szCs w:val="22"/>
          <w:lang w:eastAsia="zh-CN"/>
        </w:rPr>
        <w:t xml:space="preserve"> </w:t>
      </w:r>
      <w:r w:rsidRPr="0089760A">
        <w:rPr>
          <w:rFonts w:eastAsia="SimSun"/>
          <w:sz w:val="22"/>
          <w:szCs w:val="22"/>
          <w:lang w:eastAsia="zh-CN"/>
        </w:rPr>
        <w:t>slices.  For example, a given slice may require fast detect and</w:t>
      </w:r>
      <w:r w:rsidRPr="0089760A">
        <w:rPr>
          <w:rFonts w:eastAsia="SimSun" w:hint="eastAsia"/>
          <w:sz w:val="22"/>
          <w:szCs w:val="22"/>
          <w:lang w:eastAsia="zh-CN"/>
        </w:rPr>
        <w:t xml:space="preserve"> </w:t>
      </w:r>
      <w:r w:rsidRPr="0089760A">
        <w:rPr>
          <w:rFonts w:eastAsia="SimSun"/>
          <w:sz w:val="22"/>
          <w:szCs w:val="22"/>
          <w:lang w:eastAsia="zh-CN"/>
        </w:rPr>
        <w:t>repair mechanisms (e.g., as a function of the nature of the</w:t>
      </w:r>
      <w:r w:rsidRPr="0089760A">
        <w:rPr>
          <w:rFonts w:eastAsia="SimSun" w:hint="eastAsia"/>
          <w:sz w:val="22"/>
          <w:szCs w:val="22"/>
          <w:lang w:eastAsia="zh-CN"/>
        </w:rPr>
        <w:t xml:space="preserve"> </w:t>
      </w:r>
      <w:r w:rsidRPr="0089760A">
        <w:rPr>
          <w:rFonts w:eastAsia="SimSun"/>
          <w:sz w:val="22"/>
          <w:szCs w:val="22"/>
          <w:lang w:eastAsia="zh-CN"/>
        </w:rPr>
        <w:t>traffic (pattern) forwarded through the NS), while others may</w:t>
      </w:r>
      <w:r w:rsidRPr="0089760A">
        <w:rPr>
          <w:rFonts w:eastAsia="SimSun" w:hint="eastAsia"/>
          <w:sz w:val="22"/>
          <w:szCs w:val="22"/>
          <w:lang w:eastAsia="zh-CN"/>
        </w:rPr>
        <w:t xml:space="preserve"> </w:t>
      </w:r>
      <w:r w:rsidRPr="0089760A">
        <w:rPr>
          <w:rFonts w:eastAsia="SimSun"/>
          <w:sz w:val="22"/>
          <w:szCs w:val="22"/>
          <w:lang w:eastAsia="zh-CN"/>
        </w:rPr>
        <w:t>not be engineered with such means</w:t>
      </w:r>
      <w:r w:rsidRPr="0089760A">
        <w:rPr>
          <w:rFonts w:eastAsia="SimSun" w:hint="eastAsia"/>
          <w:sz w:val="22"/>
          <w:szCs w:val="22"/>
          <w:lang w:eastAsia="zh-CN"/>
        </w:rPr>
        <w:t>.</w:t>
      </w:r>
    </w:p>
    <w:p w:rsidR="0089760A" w:rsidRPr="0089760A" w:rsidRDefault="0089760A" w:rsidP="002170C0">
      <w:pPr>
        <w:pStyle w:val="ListParagraph"/>
        <w:numPr>
          <w:ilvl w:val="1"/>
          <w:numId w:val="25"/>
        </w:numPr>
        <w:ind w:firstLineChars="0"/>
        <w:rPr>
          <w:rFonts w:eastAsia="SimSun"/>
          <w:sz w:val="22"/>
          <w:szCs w:val="22"/>
          <w:lang w:eastAsia="zh-CN"/>
        </w:rPr>
      </w:pPr>
      <w:r w:rsidRPr="0089760A">
        <w:rPr>
          <w:rFonts w:eastAsia="SimSun"/>
          <w:sz w:val="22"/>
          <w:szCs w:val="22"/>
          <w:lang w:eastAsia="zh-CN"/>
        </w:rPr>
        <w:t>When a given slice is shared among multiple services/customers</w:t>
      </w:r>
      <w:r w:rsidRPr="0089760A">
        <w:rPr>
          <w:rFonts w:eastAsia="SimSun" w:hint="eastAsia"/>
          <w:sz w:val="22"/>
          <w:szCs w:val="22"/>
          <w:lang w:eastAsia="zh-CN"/>
        </w:rPr>
        <w:t xml:space="preserve"> </w:t>
      </w:r>
      <w:r w:rsidRPr="0089760A">
        <w:rPr>
          <w:rFonts w:eastAsia="SimSun"/>
          <w:sz w:val="22"/>
          <w:szCs w:val="22"/>
          <w:lang w:eastAsia="zh-CN"/>
        </w:rPr>
        <w:t>an operator must be able to execute (per-slice) OAM tasks for</w:t>
      </w:r>
      <w:r w:rsidRPr="0089760A">
        <w:rPr>
          <w:rFonts w:eastAsia="SimSun" w:hint="eastAsia"/>
          <w:sz w:val="22"/>
          <w:szCs w:val="22"/>
          <w:lang w:eastAsia="zh-CN"/>
        </w:rPr>
        <w:t xml:space="preserve"> a</w:t>
      </w:r>
      <w:r w:rsidRPr="0089760A">
        <w:rPr>
          <w:rFonts w:eastAsia="SimSun"/>
          <w:sz w:val="22"/>
          <w:szCs w:val="22"/>
          <w:lang w:eastAsia="zh-CN"/>
        </w:rPr>
        <w:t xml:space="preserve"> particular service or customer</w:t>
      </w:r>
      <w:r w:rsidRPr="0089760A">
        <w:rPr>
          <w:rFonts w:eastAsia="SimSun" w:hint="eastAsia"/>
          <w:sz w:val="22"/>
          <w:szCs w:val="22"/>
          <w:lang w:eastAsia="zh-CN"/>
        </w:rPr>
        <w:t>.</w:t>
      </w:r>
    </w:p>
    <w:p w:rsidR="0089760A" w:rsidRPr="00D3463E" w:rsidRDefault="0089760A" w:rsidP="002170C0">
      <w:pPr>
        <w:pStyle w:val="ListParagraph"/>
        <w:numPr>
          <w:ilvl w:val="0"/>
          <w:numId w:val="25"/>
        </w:numPr>
        <w:ind w:firstLineChars="0"/>
      </w:pPr>
      <w:r w:rsidRPr="0089760A">
        <w:t>Ability to automatically discover the underlying service functions</w:t>
      </w:r>
      <w:r w:rsidRPr="00D3463E">
        <w:rPr>
          <w:rFonts w:hint="eastAsia"/>
        </w:rPr>
        <w:t xml:space="preserve"> </w:t>
      </w:r>
      <w:r w:rsidRPr="0089760A">
        <w:t>and the slices they are involved in or they belong to.</w:t>
      </w:r>
    </w:p>
    <w:p w:rsidR="00D3463E" w:rsidRPr="000B6E83" w:rsidRDefault="00D3463E" w:rsidP="002170C0">
      <w:pPr>
        <w:pStyle w:val="ListParagraph"/>
        <w:numPr>
          <w:ilvl w:val="0"/>
          <w:numId w:val="25"/>
        </w:numPr>
        <w:ind w:firstLineChars="0"/>
      </w:pPr>
      <w:r w:rsidRPr="00D3463E">
        <w:t>Ability to dynamically discover the set of netslices that are</w:t>
      </w:r>
      <w:r>
        <w:rPr>
          <w:rFonts w:eastAsiaTheme="minorEastAsia" w:hint="eastAsia"/>
          <w:lang w:eastAsia="zh-CN"/>
        </w:rPr>
        <w:t xml:space="preserve"> </w:t>
      </w:r>
      <w:r w:rsidRPr="00D3463E">
        <w:t>enabled within a network.  Such dynamic discovery capability</w:t>
      </w:r>
      <w:r>
        <w:rPr>
          <w:rFonts w:eastAsiaTheme="minorEastAsia" w:hint="eastAsia"/>
          <w:lang w:eastAsia="zh-CN"/>
        </w:rPr>
        <w:t xml:space="preserve"> </w:t>
      </w:r>
      <w:r w:rsidRPr="00D3463E">
        <w:t>facilitates the detection of any mismatch between the view</w:t>
      </w:r>
      <w:r>
        <w:rPr>
          <w:rFonts w:eastAsiaTheme="minorEastAsia" w:hint="eastAsia"/>
          <w:lang w:eastAsia="zh-CN"/>
        </w:rPr>
        <w:t xml:space="preserve"> </w:t>
      </w:r>
      <w:r w:rsidRPr="00D3463E">
        <w:t>maintained by the control plane and the actual network</w:t>
      </w:r>
      <w:r w:rsidRPr="00D3463E">
        <w:rPr>
          <w:rFonts w:hint="eastAsia"/>
        </w:rPr>
        <w:t xml:space="preserve"> </w:t>
      </w:r>
      <w:r w:rsidRPr="00D3463E">
        <w:t>configuration.  When mismatches are detected, corrective actions</w:t>
      </w:r>
      <w:r>
        <w:rPr>
          <w:rFonts w:eastAsiaTheme="minorEastAsia" w:hint="eastAsia"/>
          <w:lang w:eastAsia="zh-CN"/>
        </w:rPr>
        <w:t xml:space="preserve"> </w:t>
      </w:r>
      <w:r w:rsidRPr="00D3463E">
        <w:t>must be undertaken accordingly</w:t>
      </w:r>
      <w:r w:rsidRPr="00D3463E">
        <w:rPr>
          <w:rFonts w:hint="eastAsia"/>
        </w:rPr>
        <w:t>.</w:t>
      </w:r>
    </w:p>
    <w:p w:rsidR="000B6E83" w:rsidRPr="00C078AC" w:rsidRDefault="000B6E83" w:rsidP="000B6E83">
      <w:pPr>
        <w:pStyle w:val="Heading2"/>
        <w:ind w:left="432"/>
      </w:pPr>
      <w:bookmarkStart w:id="37" w:name="_Toc483572793"/>
      <w:r w:rsidRPr="00C078AC">
        <w:t>Related Work in IETF</w:t>
      </w:r>
      <w:bookmarkEnd w:id="37"/>
    </w:p>
    <w:p w:rsidR="000B6E83" w:rsidRPr="00C078AC" w:rsidRDefault="000B6E83" w:rsidP="000B6E83">
      <w:pPr>
        <w:pStyle w:val="Heading3"/>
        <w:rPr>
          <w:rFonts w:eastAsiaTheme="minorEastAsia"/>
          <w:lang w:eastAsia="zh-CN"/>
        </w:rPr>
      </w:pPr>
      <w:bookmarkStart w:id="38" w:name="_Toc483572794"/>
      <w:r w:rsidRPr="00C078AC">
        <w:rPr>
          <w:rFonts w:eastAsiaTheme="minorEastAsia"/>
          <w:lang w:eastAsia="zh-CN"/>
        </w:rPr>
        <w:t>Overview of OAM tools</w:t>
      </w:r>
      <w:bookmarkEnd w:id="38"/>
    </w:p>
    <w:p w:rsidR="000B6E83" w:rsidRDefault="000B6E83" w:rsidP="000B6E83">
      <w:pPr>
        <w:rPr>
          <w:rFonts w:eastAsiaTheme="minorEastAsia"/>
          <w:lang w:eastAsia="zh-CN"/>
        </w:rPr>
      </w:pPr>
      <w:r w:rsidRPr="000B6E83">
        <w:t>The reader may refer to [RFC7276] for an overview about available OAM</w:t>
      </w:r>
      <w:r>
        <w:rPr>
          <w:rFonts w:eastAsiaTheme="minorEastAsia" w:hint="eastAsia"/>
          <w:lang w:eastAsia="zh-CN"/>
        </w:rPr>
        <w:t xml:space="preserve"> </w:t>
      </w:r>
      <w:r w:rsidRPr="000B6E83">
        <w:t>tools.  These technology-specific tools can be reused in the context</w:t>
      </w:r>
      <w:r>
        <w:rPr>
          <w:rFonts w:eastAsiaTheme="minorEastAsia" w:hint="eastAsia"/>
          <w:lang w:eastAsia="zh-CN"/>
        </w:rPr>
        <w:t xml:space="preserve"> </w:t>
      </w:r>
      <w:r w:rsidRPr="000B6E83">
        <w:t>of network slicing.  Providers that deploy network slicing</w:t>
      </w:r>
      <w:r>
        <w:rPr>
          <w:rFonts w:eastAsiaTheme="minorEastAsia" w:hint="eastAsia"/>
          <w:lang w:eastAsia="zh-CN"/>
        </w:rPr>
        <w:t xml:space="preserve"> </w:t>
      </w:r>
      <w:r w:rsidRPr="000B6E83">
        <w:t>capabilities should be able to select whatever OAM technology-specific feature that would be address their needs.  No gap that</w:t>
      </w:r>
      <w:r>
        <w:rPr>
          <w:rFonts w:eastAsiaTheme="minorEastAsia" w:hint="eastAsia"/>
          <w:lang w:eastAsia="zh-CN"/>
        </w:rPr>
        <w:t xml:space="preserve"> </w:t>
      </w:r>
      <w:r w:rsidRPr="000B6E83">
        <w:t>would legitimate specific requirements has been identified so far.</w:t>
      </w:r>
    </w:p>
    <w:p w:rsidR="00156504" w:rsidRPr="00C078AC" w:rsidRDefault="00156504" w:rsidP="00156504">
      <w:pPr>
        <w:pStyle w:val="Heading3"/>
        <w:rPr>
          <w:rFonts w:eastAsiaTheme="minorEastAsia"/>
          <w:lang w:eastAsia="zh-CN"/>
        </w:rPr>
      </w:pPr>
      <w:bookmarkStart w:id="39" w:name="_Toc483572795"/>
      <w:r w:rsidRPr="00C078AC">
        <w:rPr>
          <w:rFonts w:eastAsiaTheme="minorEastAsia"/>
          <w:lang w:eastAsia="zh-CN"/>
        </w:rPr>
        <w:lastRenderedPageBreak/>
        <w:t>Overlay OAM</w:t>
      </w:r>
      <w:bookmarkEnd w:id="39"/>
    </w:p>
    <w:p w:rsidR="00156504" w:rsidRPr="00156504" w:rsidRDefault="00156504" w:rsidP="00156504">
      <w:r w:rsidRPr="00156504">
        <w:t>[I-D.ooamdt-rtgwg-ooam-header]specifies a generic OAM header that can</w:t>
      </w:r>
      <w:r>
        <w:rPr>
          <w:rFonts w:eastAsiaTheme="minorEastAsia" w:hint="eastAsia"/>
          <w:lang w:eastAsia="zh-CN"/>
        </w:rPr>
        <w:t xml:space="preserve"> </w:t>
      </w:r>
      <w:r w:rsidRPr="00156504">
        <w:t>be used if overlay technologies are enabled.  Obviously, this effort</w:t>
      </w:r>
      <w:r>
        <w:rPr>
          <w:rFonts w:eastAsiaTheme="minorEastAsia" w:hint="eastAsia"/>
          <w:lang w:eastAsia="zh-CN"/>
        </w:rPr>
        <w:t xml:space="preserve"> </w:t>
      </w:r>
      <w:r w:rsidRPr="00156504">
        <w:t>can be reused in the context of network slicing when overlay</w:t>
      </w:r>
      <w:r>
        <w:rPr>
          <w:rFonts w:eastAsiaTheme="minorEastAsia" w:hint="eastAsia"/>
          <w:lang w:eastAsia="zh-CN"/>
        </w:rPr>
        <w:t xml:space="preserve"> </w:t>
      </w:r>
      <w:r w:rsidRPr="00156504">
        <w:t>techniques are in use.  Nevertheless, for slice designs that do not</w:t>
      </w:r>
      <w:r>
        <w:rPr>
          <w:rFonts w:eastAsiaTheme="minorEastAsia" w:hint="eastAsia"/>
          <w:lang w:eastAsia="zh-CN"/>
        </w:rPr>
        <w:t xml:space="preserve"> </w:t>
      </w:r>
      <w:r w:rsidRPr="00156504">
        <w:t>assume an overlay technology, OAM packets must be able to fly over</w:t>
      </w:r>
      <w:r>
        <w:rPr>
          <w:rFonts w:eastAsiaTheme="minorEastAsia" w:hint="eastAsia"/>
          <w:lang w:eastAsia="zh-CN"/>
        </w:rPr>
        <w:t xml:space="preserve"> </w:t>
      </w:r>
      <w:r w:rsidRPr="00156504">
        <w:t>the appropriate slice and for a given service/customer.  This is</w:t>
      </w:r>
      <w:r>
        <w:rPr>
          <w:rFonts w:eastAsiaTheme="minorEastAsia" w:hint="eastAsia"/>
          <w:lang w:eastAsia="zh-CN"/>
        </w:rPr>
        <w:t xml:space="preserve"> </w:t>
      </w:r>
      <w:r w:rsidRPr="00156504">
        <w:t>possible by reusing some existing tools if and only if no specific</w:t>
      </w:r>
      <w:r>
        <w:rPr>
          <w:rFonts w:eastAsiaTheme="minorEastAsia" w:hint="eastAsia"/>
          <w:lang w:eastAsia="zh-CN"/>
        </w:rPr>
        <w:t xml:space="preserve"> </w:t>
      </w:r>
      <w:r w:rsidRPr="00156504">
        <w:t>fields are required (e.g., carry a slice identifier).</w:t>
      </w:r>
    </w:p>
    <w:p w:rsidR="00156504" w:rsidRPr="00156504" w:rsidRDefault="00156504" w:rsidP="00156504">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ascii="SimSun" w:eastAsia="SimSun" w:hAnsi="Times New Roman" w:cs="SimSun"/>
          <w:sz w:val="22"/>
          <w:szCs w:val="22"/>
          <w:lang w:eastAsia="zh-CN"/>
        </w:rPr>
      </w:pPr>
    </w:p>
    <w:p w:rsidR="00156504" w:rsidRPr="00C078AC" w:rsidRDefault="00156504" w:rsidP="00156504">
      <w:pPr>
        <w:pStyle w:val="Heading3"/>
        <w:rPr>
          <w:rFonts w:eastAsiaTheme="minorEastAsia"/>
          <w:lang w:eastAsia="zh-CN"/>
        </w:rPr>
      </w:pPr>
      <w:bookmarkStart w:id="40" w:name="_Toc483572796"/>
      <w:r w:rsidRPr="00C078AC">
        <w:rPr>
          <w:rFonts w:eastAsiaTheme="minorEastAsia"/>
          <w:lang w:eastAsia="zh-CN"/>
        </w:rPr>
        <w:t>Service Function Chaining</w:t>
      </w:r>
      <w:bookmarkEnd w:id="40"/>
    </w:p>
    <w:p w:rsidR="0089760A" w:rsidRDefault="00156504" w:rsidP="00156504">
      <w:pPr>
        <w:rPr>
          <w:rFonts w:eastAsiaTheme="minorEastAsia"/>
          <w:lang w:eastAsia="zh-CN"/>
        </w:rPr>
      </w:pPr>
      <w:r w:rsidRPr="00156504">
        <w:t>SFC WG [SFCWG] is chartered to define SFC-specific OAM.  Extensions</w:t>
      </w:r>
      <w:r>
        <w:rPr>
          <w:rFonts w:eastAsiaTheme="minorEastAsia" w:hint="eastAsia"/>
          <w:lang w:eastAsia="zh-CN"/>
        </w:rPr>
        <w:t xml:space="preserve"> </w:t>
      </w:r>
      <w:r w:rsidRPr="00156504">
        <w:t>that will be specified by the SFC WG will be reused in the context of</w:t>
      </w:r>
      <w:r>
        <w:rPr>
          <w:rFonts w:eastAsiaTheme="minorEastAsia" w:hint="eastAsia"/>
          <w:lang w:eastAsia="zh-CN"/>
        </w:rPr>
        <w:t xml:space="preserve"> </w:t>
      </w:r>
      <w:r w:rsidRPr="00156504">
        <w:t>netslices.  Nevertheless, the current charter of the WG does not</w:t>
      </w:r>
      <w:r>
        <w:rPr>
          <w:rFonts w:eastAsiaTheme="minorEastAsia" w:hint="eastAsia"/>
          <w:lang w:eastAsia="zh-CN"/>
        </w:rPr>
        <w:t xml:space="preserve"> </w:t>
      </w:r>
      <w:r w:rsidRPr="00156504">
        <w:t>imply work on the automated discovery of SF instances and their</w:t>
      </w:r>
      <w:r>
        <w:rPr>
          <w:rFonts w:eastAsiaTheme="minorEastAsia" w:hint="eastAsia"/>
          <w:lang w:eastAsia="zh-CN"/>
        </w:rPr>
        <w:t xml:space="preserve"> </w:t>
      </w:r>
      <w:r w:rsidRPr="00156504">
        <w:t>capabilities, nor the automatic discovery of control elements.  An</w:t>
      </w:r>
      <w:r>
        <w:rPr>
          <w:rFonts w:eastAsiaTheme="minorEastAsia" w:hint="eastAsia"/>
          <w:lang w:eastAsia="zh-CN"/>
        </w:rPr>
        <w:t xml:space="preserve"> </w:t>
      </w:r>
      <w:r w:rsidRPr="00156504">
        <w:t>additional specification effort is therefore required in this area.</w:t>
      </w:r>
      <w:r w:rsidRPr="0089760A">
        <w:t xml:space="preserve"> </w:t>
      </w:r>
    </w:p>
    <w:p w:rsidR="00156504" w:rsidRPr="00156504" w:rsidRDefault="00156504" w:rsidP="00156504">
      <w:pPr>
        <w:pStyle w:val="Heading1"/>
      </w:pPr>
      <w:bookmarkStart w:id="41" w:name="_Toc483572797"/>
      <w:r w:rsidRPr="00156504">
        <w:t>Gap Summary</w:t>
      </w:r>
      <w:bookmarkEnd w:id="41"/>
    </w:p>
    <w:p w:rsidR="00156504" w:rsidRPr="00156504" w:rsidRDefault="00156504" w:rsidP="00A86003">
      <w:r w:rsidRPr="00156504">
        <w:t>The following table is a summary of the gaps identified previously in</w:t>
      </w:r>
      <w:r w:rsidR="00A86003">
        <w:rPr>
          <w:rFonts w:eastAsiaTheme="minorEastAsia" w:hint="eastAsia"/>
          <w:lang w:eastAsia="zh-CN"/>
        </w:rPr>
        <w:t xml:space="preserve"> </w:t>
      </w:r>
      <w:r w:rsidRPr="00156504">
        <w:t>this document.</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Requirements  |                       Gaps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Network     |  1) A detailed specification of NSRS, [RFC7297]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Slicing     | can be used as a starting point; 2) A companion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Resource    |             YANG data model for NSRS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Specification  |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Cross-Network  |  3) Mechanisms for secure cross-network segment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Segment &amp;    | and cross-domain negotiation/inter-operation; 4)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Cross-Domain  |  Information model for network slicing related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Negotiation   |                 message exchange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Guaranteed   |    5) Mechanisms for on-demand and efficient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Slice      |     network slice instantiation and resource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Performance   |                   association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and Isolation  |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Slice      |                   6)TBD-Liang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Discovery and  |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lastRenderedPageBreak/>
        <w:t>| Identification |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Network     |  7) Common representation mechanism for multi-   |</w:t>
      </w:r>
    </w:p>
    <w:p w:rsidR="00012F79" w:rsidRPr="00055041" w:rsidRDefault="00D06542" w:rsidP="00D0654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firstLineChars="50" w:firstLine="110"/>
        <w:rPr>
          <w:rFonts w:eastAsia="SimSun"/>
          <w:sz w:val="22"/>
          <w:szCs w:val="22"/>
          <w:lang w:eastAsia="zh-CN"/>
        </w:rPr>
      </w:pPr>
      <w:r>
        <w:rPr>
          <w:rFonts w:eastAsia="SimSun"/>
          <w:sz w:val="22"/>
          <w:szCs w:val="22"/>
          <w:lang w:eastAsia="zh-CN"/>
        </w:rPr>
        <w:t xml:space="preserve">| Slicing-Domain </w:t>
      </w:r>
      <w:r w:rsidR="00012F79" w:rsidRPr="00055041">
        <w:rPr>
          <w:rFonts w:eastAsia="SimSun"/>
          <w:sz w:val="22"/>
          <w:szCs w:val="22"/>
          <w:lang w:eastAsia="zh-CN"/>
        </w:rPr>
        <w:t>|          domain</w:t>
      </w:r>
      <w:r>
        <w:rPr>
          <w:rFonts w:eastAsia="SimSun"/>
          <w:sz w:val="22"/>
          <w:szCs w:val="22"/>
          <w:lang w:eastAsia="zh-CN"/>
        </w:rPr>
        <w:t xml:space="preserve"> across</w:t>
      </w:r>
      <w:r>
        <w:rPr>
          <w:rFonts w:eastAsia="SimSun" w:hint="eastAsia"/>
          <w:sz w:val="22"/>
          <w:szCs w:val="22"/>
          <w:lang w:eastAsia="zh-CN"/>
        </w:rPr>
        <w:t>ed</w:t>
      </w:r>
      <w:r w:rsidR="00012F79" w:rsidRPr="00055041">
        <w:rPr>
          <w:rFonts w:eastAsia="SimSun"/>
          <w:sz w:val="22"/>
          <w:szCs w:val="22"/>
          <w:lang w:eastAsia="zh-CN"/>
        </w:rPr>
        <w:t xml:space="preserve"> network slices          </w:t>
      </w:r>
      <w:r>
        <w:rPr>
          <w:rFonts w:eastAsia="SimSun" w:hint="eastAsia"/>
          <w:sz w:val="22"/>
          <w:szCs w:val="22"/>
          <w:lang w:eastAsia="zh-CN"/>
        </w:rPr>
        <w:t xml:space="preserve">  </w:t>
      </w:r>
      <w:r w:rsidR="00012F79" w:rsidRPr="00055041">
        <w:rPr>
          <w:rFonts w:eastAsia="SimSun"/>
          <w:sz w:val="22"/>
          <w:szCs w:val="22"/>
          <w:lang w:eastAsia="zh-CN"/>
        </w:rPr>
        <w:t>|</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Abstraction   |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OAM Operation  |  8) Mechanisms for dynamic discovery of service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with      | with function instances and their capabilities;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Customized   |      9) Mechanisms for dynamic discovery of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Granularity   | instantiated network slices; 10) Mechanisms for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    customized network slices OAM when overlay    |</w:t>
      </w:r>
    </w:p>
    <w:p w:rsidR="00012F79" w:rsidRPr="00055041"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055041">
        <w:rPr>
          <w:rFonts w:eastAsia="SimSun"/>
          <w:sz w:val="22"/>
          <w:szCs w:val="22"/>
          <w:lang w:eastAsia="zh-CN"/>
        </w:rPr>
        <w:t>|                |            techniques are not in use.            |</w:t>
      </w:r>
    </w:p>
    <w:p w:rsidR="00012F79" w:rsidRPr="00644FCA"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644FCA">
        <w:rPr>
          <w:rFonts w:eastAsia="SimSun"/>
          <w:sz w:val="22"/>
          <w:szCs w:val="22"/>
          <w:lang w:eastAsia="zh-CN"/>
        </w:rPr>
        <w:t>+----------------+--------------------------------------------------+</w:t>
      </w:r>
    </w:p>
    <w:p w:rsidR="00012F79" w:rsidRPr="00644FCA"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p>
    <w:p w:rsidR="00012F79" w:rsidRDefault="00012F79"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r w:rsidRPr="00644FCA">
        <w:rPr>
          <w:rFonts w:eastAsia="SimSun"/>
          <w:sz w:val="22"/>
          <w:szCs w:val="22"/>
          <w:lang w:eastAsia="zh-CN"/>
        </w:rPr>
        <w:t>Table 1: Gap Summary</w:t>
      </w:r>
    </w:p>
    <w:p w:rsidR="00644FCA" w:rsidRPr="00644FCA" w:rsidRDefault="00644FCA" w:rsidP="00012F79">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jc w:val="center"/>
        <w:rPr>
          <w:rFonts w:eastAsia="SimSun"/>
          <w:sz w:val="22"/>
          <w:szCs w:val="22"/>
          <w:lang w:eastAsia="zh-CN"/>
        </w:rPr>
      </w:pPr>
    </w:p>
    <w:p w:rsidR="00644FCA" w:rsidRPr="00644FCA" w:rsidRDefault="00644FCA" w:rsidP="00644FCA">
      <w:pPr>
        <w:pStyle w:val="Heading1"/>
      </w:pPr>
      <w:bookmarkStart w:id="42" w:name="_Toc483572798"/>
      <w:r w:rsidRPr="00644FCA">
        <w:t>Security Considerations</w:t>
      </w:r>
      <w:bookmarkEnd w:id="42"/>
    </w:p>
    <w:p w:rsidR="00644FCA" w:rsidRPr="00424970" w:rsidRDefault="00644FCA" w:rsidP="00C602AF">
      <w:pPr>
        <w:rPr>
          <w:rFonts w:eastAsiaTheme="minorEastAsia"/>
          <w:lang w:eastAsia="zh-CN"/>
        </w:rPr>
      </w:pPr>
      <w:r w:rsidRPr="00C602AF">
        <w:t>This document analyzes the standardization work on network slicing in</w:t>
      </w:r>
      <w:r w:rsidR="00C602AF">
        <w:rPr>
          <w:rFonts w:eastAsiaTheme="minorEastAsia" w:hint="eastAsia"/>
          <w:lang w:eastAsia="zh-CN"/>
        </w:rPr>
        <w:t xml:space="preserve"> </w:t>
      </w:r>
      <w:r w:rsidRPr="00C602AF">
        <w:t>different WGs.  As no solution proposed in this document, no security</w:t>
      </w:r>
      <w:r w:rsidR="00C602AF">
        <w:rPr>
          <w:rFonts w:eastAsiaTheme="minorEastAsia" w:hint="eastAsia"/>
          <w:lang w:eastAsia="zh-CN"/>
        </w:rPr>
        <w:t xml:space="preserve"> </w:t>
      </w:r>
      <w:r w:rsidRPr="00C602AF">
        <w:t>concern raised.</w:t>
      </w:r>
    </w:p>
    <w:p w:rsidR="00644FCA" w:rsidRPr="00644FCA" w:rsidRDefault="00644FCA" w:rsidP="00644FCA">
      <w:pPr>
        <w:pStyle w:val="Heading1"/>
      </w:pPr>
      <w:bookmarkStart w:id="43" w:name="_Toc483572799"/>
      <w:r w:rsidRPr="00644FCA">
        <w:t>IANA Considerations</w:t>
      </w:r>
      <w:bookmarkEnd w:id="43"/>
    </w:p>
    <w:p w:rsidR="00644FCA" w:rsidRPr="00644FCA" w:rsidRDefault="00644FCA" w:rsidP="00644FCA">
      <w:r w:rsidRPr="00644FCA">
        <w:t>There is no IANA action required by this document.</w:t>
      </w:r>
    </w:p>
    <w:p w:rsidR="00644FCA" w:rsidRPr="00107100" w:rsidRDefault="00424970" w:rsidP="00107100">
      <w:pPr>
        <w:pStyle w:val="Heading1"/>
      </w:pPr>
      <w:bookmarkStart w:id="44" w:name="_Toc483572800"/>
      <w:r w:rsidRPr="00107100">
        <w:t>Acknowledgements</w:t>
      </w:r>
      <w:bookmarkEnd w:id="44"/>
    </w:p>
    <w:p w:rsidR="00424970" w:rsidRPr="00107100" w:rsidRDefault="00424970" w:rsidP="00107100">
      <w:r w:rsidRPr="00107100">
        <w:rPr>
          <w:rFonts w:hint="eastAsia"/>
        </w:rPr>
        <w:t>[TBD]</w:t>
      </w:r>
    </w:p>
    <w:p w:rsidR="007E191F" w:rsidRPr="000845F2" w:rsidRDefault="007E191F" w:rsidP="007E191F">
      <w:pPr>
        <w:pStyle w:val="Heading1"/>
        <w:rPr>
          <w:rFonts w:eastAsiaTheme="minorEastAsia"/>
          <w:lang w:eastAsia="zh-CN"/>
        </w:rPr>
      </w:pPr>
      <w:bookmarkStart w:id="45" w:name="_Toc483572801"/>
      <w:r w:rsidRPr="000845F2">
        <w:t>References</w:t>
      </w:r>
      <w:bookmarkEnd w:id="45"/>
    </w:p>
    <w:p w:rsidR="007E191F" w:rsidRPr="000845F2" w:rsidRDefault="007E191F" w:rsidP="007E191F">
      <w:pPr>
        <w:pStyle w:val="Heading2"/>
        <w:ind w:left="432"/>
      </w:pPr>
      <w:bookmarkStart w:id="46" w:name="_Toc483572802"/>
      <w:r w:rsidRPr="000845F2">
        <w:t>Normative References</w:t>
      </w:r>
      <w:bookmarkEnd w:id="46"/>
    </w:p>
    <w:p w:rsidR="007E191F" w:rsidRPr="000845F2" w:rsidRDefault="007E191F" w:rsidP="007E191F">
      <w:pPr>
        <w:pStyle w:val="Heading2"/>
        <w:ind w:left="432"/>
      </w:pPr>
      <w:bookmarkStart w:id="47" w:name="_Toc483572803"/>
      <w:r w:rsidRPr="000845F2">
        <w:t>Informative References</w:t>
      </w:r>
      <w:bookmarkEnd w:id="47"/>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[ANI]      "A Reference Model for Autonomic Networking",</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&lt;https://datatracker.ietf.org/doc/draft-ietf-anima-</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reference-model/?include_text=1&gt;.</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ascii="SimSun" w:eastAsia="SimSun" w:hAnsi="Times New Roman" w:cs="SimSun"/>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[ANIMA-GRASP]</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"A Generic Autonomic Signaling Protocol (GRASP)",</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&lt;https://datatracker.ietf.org/doc/draft-ietf-anima-</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grasp/&gt;.</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lastRenderedPageBreak/>
        <w:t xml:space="preserve">   [DETNET-WG]</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"Deterministic Networking",</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&lt;https://datatracker.ietf.org/wg/detnet/about/ &gt;.</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[FGEx]     "5G Exchange (5GEx) - Multi-domain Orchestration for</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Software Defined Infrastructures",</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&lt;https://www.researchgate.net/</w:t>
      </w:r>
    </w:p>
    <w:p w:rsidR="007E191F" w:rsidRPr="00B7764E" w:rsidRDefault="007E191F" w:rsidP="007D209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2040" w:hangingChars="850" w:hanging="2040"/>
        <w:rPr>
          <w:rFonts w:eastAsia="SimSun"/>
          <w:lang w:eastAsia="zh-CN"/>
        </w:rPr>
      </w:pPr>
      <w:r w:rsidRPr="00B7764E">
        <w:rPr>
          <w:rFonts w:eastAsia="SimSun"/>
          <w:lang w:eastAsia="zh-CN"/>
        </w:rPr>
        <w:t xml:space="preserve">              publication/296</w:t>
      </w:r>
      <w:r w:rsidR="007D2097">
        <w:rPr>
          <w:rFonts w:eastAsia="SimSun"/>
          <w:lang w:eastAsia="zh-CN"/>
        </w:rPr>
        <w:t>486303_5G_Exchange_5GEx_-_Multi</w:t>
      </w:r>
      <w:r w:rsidR="007D2097">
        <w:rPr>
          <w:rFonts w:eastAsia="SimSun" w:hint="eastAsia"/>
          <w:lang w:eastAsia="zh-CN"/>
        </w:rPr>
        <w:t>-</w:t>
      </w:r>
      <w:r w:rsidRPr="00B7764E">
        <w:rPr>
          <w:rFonts w:eastAsia="SimSun"/>
          <w:lang w:eastAsia="zh-CN"/>
        </w:rPr>
        <w:t>domain_Orch</w:t>
      </w:r>
      <w:r w:rsidR="007D2097">
        <w:rPr>
          <w:rFonts w:eastAsia="SimSun" w:hint="eastAsia"/>
          <w:lang w:eastAsia="zh-CN"/>
        </w:rPr>
        <w:t xml:space="preserve"> </w:t>
      </w:r>
      <w:r w:rsidRPr="00B7764E">
        <w:rPr>
          <w:rFonts w:eastAsia="SimSun"/>
          <w:lang w:eastAsia="zh-CN"/>
        </w:rPr>
        <w:t>estration_for_Software_Defined_Infrastructures&gt;.</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[FLEXE-1.0]</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"Flexible Ethernet 1.0", &lt;http://www.oiforum.com/wp-</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content/uploads/OIF-FLEXE-01.0.pdf&gt;.</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[I-D.ietf-spring-segment-routing]</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Filsfils, C., Previdi, S., Decraene, B., Litkowski, S.,</w:t>
      </w:r>
    </w:p>
    <w:p w:rsidR="007E191F" w:rsidRPr="00B7764E" w:rsidRDefault="007E191F"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2040" w:hangingChars="850" w:hanging="2040"/>
        <w:rPr>
          <w:rFonts w:eastAsia="SimSun"/>
          <w:lang w:eastAsia="zh-CN"/>
        </w:rPr>
      </w:pPr>
      <w:r w:rsidRPr="00B7764E">
        <w:rPr>
          <w:rFonts w:eastAsia="SimSun"/>
          <w:lang w:eastAsia="zh-CN"/>
        </w:rPr>
        <w:t xml:space="preserve">              and R. Shakir, "Segment Routing Architecture", draft-ietf-spring-segment-routing-11 (work in progress), February</w:t>
      </w:r>
      <w:r w:rsidR="00D56347">
        <w:rPr>
          <w:rFonts w:eastAsia="SimSun" w:hint="eastAsia"/>
          <w:lang w:eastAsia="zh-CN"/>
        </w:rPr>
        <w:t xml:space="preserve"> </w:t>
      </w:r>
      <w:r w:rsidRPr="00B7764E">
        <w:rPr>
          <w:rFonts w:eastAsia="SimSun"/>
          <w:lang w:eastAsia="zh-CN"/>
        </w:rPr>
        <w:t>2017.</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[I-D.ooamdt-rtgwg-ooam-header]</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Mirsky, G., Kumar, N., Kumar, D., Chen, M., Yizhou, L.,</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and D. Dolson, "OAM Header for use in Overlay Networks",</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draft-ooamdt-rtgwg-ooam-header-03 (work in progress),</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March 2017.</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[I-D.wu-opsawg-service-model-explained]</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Wu, Q., LIU, W., and A. Farrel, "Service Models</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Explained", draft-wu-opsawg-service-model-explained-05</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(work in progress), January 2017.</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[NS-Framework]</w:t>
      </w:r>
    </w:p>
    <w:p w:rsidR="007E191F" w:rsidRPr="00B7764E"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"NS Framework", &lt;https://datatracker.ietf.org/doc/draft-</w:t>
      </w:r>
    </w:p>
    <w:p w:rsidR="007E191F" w:rsidRDefault="007E191F"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7764E">
        <w:rPr>
          <w:rFonts w:eastAsia="SimSun"/>
          <w:lang w:eastAsia="zh-CN"/>
        </w:rPr>
        <w:t xml:space="preserve">              geng-netslices-architecture/&gt;.</w:t>
      </w:r>
    </w:p>
    <w:p w:rsidR="00D56347" w:rsidRDefault="00D56347"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firstLineChars="200" w:firstLine="480"/>
        <w:rPr>
          <w:rFonts w:eastAsia="SimSun"/>
          <w:lang w:eastAsia="zh-CN"/>
        </w:rPr>
      </w:pPr>
      <w:r w:rsidRPr="00D56347">
        <w:rPr>
          <w:rFonts w:eastAsia="SimSun"/>
          <w:lang w:eastAsia="zh-CN"/>
        </w:rPr>
        <w:t>[NVO3-WG]  "Network Virtualization Overlays".</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[PCE-ACTN]</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"Applicability of Path Computation Element (PCE) for</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Abstraction and Control of TE Networks (ACTN)",</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lastRenderedPageBreak/>
        <w:t xml:space="preserve">              &lt;https://datatracker.ietf.org/doc/draft-dhody-pce-</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applicability-actn/?include_text=1&gt;.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[PCE-SDN]  "PCE Hierarchical SDNs",</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&lt;https://datatracker.ietf.org/doc/draft-chen-pce-h-sdns/&gt;.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[RFC2679]  Almes, G., Kalidindi, S., and M. Zekauskas, "A One-way</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Delay Metric for IPPM", RFC 2679, DOI 10.17487/RFC2679,</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September 1999, &lt;http://www.rfc-editor.org/info/rfc2679&gt;.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[RFC2680]  Almes, G., Kalidindi, S., and M. Zekauskas, "A One-way</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Packet Loss Metric for IPPM", RFC 2680,</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DOI 10.17487/RFC2680, September 1999,</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&lt;http://www.rfc-editor.org/info/rfc2680&gt;.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[RFC3209]  Awduche, D., Berger, L., Gan, D., Li, T., Srinivasan, V.,</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and G. Swallow, "RSVP-TE: Extensions to RSVP for LSP</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Tunnels", RFC 3209, DOI 10.17487/RFC3209, December 2001,</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&lt;http://www.rfc-editor.org/info/rfc3209&gt;.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D56347" w:rsidRPr="00D56347" w:rsidRDefault="00D56347" w:rsidP="00941CF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2040" w:hangingChars="850" w:hanging="2040"/>
        <w:rPr>
          <w:rFonts w:eastAsia="SimSun"/>
          <w:lang w:eastAsia="zh-CN"/>
        </w:rPr>
      </w:pPr>
      <w:r w:rsidRPr="00D56347">
        <w:rPr>
          <w:rFonts w:eastAsia="SimSun"/>
          <w:lang w:eastAsia="zh-CN"/>
        </w:rPr>
        <w:t xml:space="preserve">   [RFC3393]  Demichelis, C. and P. Chimento, "IP Packet Delay Variation Metric for IP Performance Metrics (IPPM)", RFC 3393, DOI 10.17487/RFC3393, November 2002,</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&lt;http://www.rfc-editor.org/info/rfc3393&gt;.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[RFC4364]  Rosen, E. and Y. Rekhter, "BGP/MPLS IP Virtual Private</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Networks (VPNs)", </w:t>
      </w:r>
      <w:r w:rsidR="00941CF3">
        <w:rPr>
          <w:rFonts w:eastAsia="SimSun"/>
          <w:lang w:eastAsia="zh-CN"/>
        </w:rPr>
        <w:t>RFC 4364, DOI 10.17487/RFC4364,</w:t>
      </w:r>
      <w:r w:rsidRPr="00D56347">
        <w:rPr>
          <w:rFonts w:eastAsia="SimSun"/>
          <w:lang w:eastAsia="zh-CN"/>
        </w:rPr>
        <w:t>February</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2006, &lt;http://www.rfc-editor.org/info/rfc4364&gt;.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[RFC4655]  Farrel, A., Vasseur, J., and J. Ash, "A Path Computation</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Element (PCE)-Based Architecture", RFC 4655,</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DOI 10.17487/RFC4655, August 2006,</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&lt;http://www.rfc-editor.org/info/rfc4655&gt;.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D56347" w:rsidRPr="00D56347" w:rsidRDefault="00D56347" w:rsidP="00941CF3">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2040" w:hangingChars="850" w:hanging="2040"/>
        <w:rPr>
          <w:rFonts w:eastAsia="SimSun"/>
          <w:lang w:eastAsia="zh-CN"/>
        </w:rPr>
      </w:pPr>
      <w:r w:rsidRPr="00D56347">
        <w:rPr>
          <w:rFonts w:eastAsia="SimSun"/>
          <w:lang w:eastAsia="zh-CN"/>
        </w:rPr>
        <w:t xml:space="preserve">   [RFC4664]  Andersson, L., Ed. an</w:t>
      </w:r>
      <w:r w:rsidR="00941CF3">
        <w:rPr>
          <w:rFonts w:eastAsia="SimSun"/>
          <w:lang w:eastAsia="zh-CN"/>
        </w:rPr>
        <w:t>d E. Rosen, Ed., "Framework for</w:t>
      </w:r>
      <w:r w:rsidR="00941CF3">
        <w:rPr>
          <w:rFonts w:eastAsia="SimSun" w:hint="eastAsia"/>
          <w:lang w:eastAsia="zh-CN"/>
        </w:rPr>
        <w:t xml:space="preserve"> </w:t>
      </w:r>
      <w:r w:rsidRPr="00D56347">
        <w:rPr>
          <w:rFonts w:eastAsia="SimSun"/>
          <w:lang w:eastAsia="zh-CN"/>
        </w:rPr>
        <w:t>Layer</w:t>
      </w:r>
      <w:r w:rsidR="00941CF3">
        <w:rPr>
          <w:rFonts w:eastAsia="SimSun" w:hint="eastAsia"/>
          <w:lang w:eastAsia="zh-CN"/>
        </w:rPr>
        <w:t xml:space="preserve"> </w:t>
      </w:r>
      <w:r w:rsidRPr="00D56347">
        <w:rPr>
          <w:rFonts w:eastAsia="SimSun"/>
          <w:lang w:eastAsia="zh-CN"/>
        </w:rPr>
        <w:t>2 Virtual Private Networks (L2VPNs)", RFC 4664,</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DOI 10.17487/RFC4664, September 2006,</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&lt;http://www.rfc-editor.org/info/rfc4664&gt;.</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[RFC5440]  Vasseur, JP., Ed. and JL. Le Roux, Ed., "Path Computation</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Element (PCE) Communication Protocol (PCEP)", RFC 5440,</w:t>
      </w:r>
    </w:p>
    <w:p w:rsidR="00D56347" w:rsidRP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lastRenderedPageBreak/>
        <w:t xml:space="preserve">              DOI 10.17487/RFC5440, March 2009,</w:t>
      </w:r>
    </w:p>
    <w:p w:rsidR="00D56347" w:rsidRDefault="00D56347"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D56347">
        <w:rPr>
          <w:rFonts w:eastAsia="SimSun"/>
          <w:lang w:eastAsia="zh-CN"/>
        </w:rPr>
        <w:t xml:space="preserve">              &lt;http://www.rfc-editor.org/info/rfc5440&gt;.</w:t>
      </w:r>
    </w:p>
    <w:p w:rsidR="00692432" w:rsidRDefault="00692432"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firstLineChars="200" w:firstLine="480"/>
        <w:rPr>
          <w:rFonts w:eastAsia="SimSun"/>
          <w:lang w:eastAsia="zh-CN"/>
        </w:rPr>
      </w:pPr>
      <w:r w:rsidRPr="00692432">
        <w:rPr>
          <w:rFonts w:eastAsia="SimSun"/>
          <w:lang w:eastAsia="zh-CN"/>
        </w:rPr>
        <w:t>[RFC6291]  Andersson, L., van Helvoort, H., Bonica, R., Romascanu,</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2040" w:hangingChars="850" w:hanging="2040"/>
        <w:rPr>
          <w:rFonts w:eastAsia="SimSun"/>
          <w:lang w:eastAsia="zh-CN"/>
        </w:rPr>
      </w:pPr>
      <w:r w:rsidRPr="00692432">
        <w:rPr>
          <w:rFonts w:eastAsia="SimSun"/>
          <w:lang w:eastAsia="zh-CN"/>
        </w:rPr>
        <w:t xml:space="preserve">              D., and S. Mansfield, "Gui</w:t>
      </w:r>
      <w:r>
        <w:rPr>
          <w:rFonts w:eastAsia="SimSun"/>
          <w:lang w:eastAsia="zh-CN"/>
        </w:rPr>
        <w:t>delines for the Use of the OAM</w:t>
      </w:r>
      <w:r>
        <w:rPr>
          <w:rFonts w:eastAsia="SimSun" w:hint="eastAsia"/>
          <w:lang w:eastAsia="zh-CN"/>
        </w:rPr>
        <w:t xml:space="preserve"> </w:t>
      </w:r>
      <w:r w:rsidRPr="00692432">
        <w:rPr>
          <w:rFonts w:eastAsia="SimSun"/>
          <w:lang w:eastAsia="zh-CN"/>
        </w:rPr>
        <w:t>Acronym in the IETF", BCP 161, RFC 6291,</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DOI 10.17487/RFC6291, June 2011,</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&lt;http://www.rfc-editor.org/info/rfc6291&gt;.</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[RFC7276]  Mizrahi, T., Sprecher, N., Bellagamba, E., and Y.</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Weingarten, "An Overview of Operations, Administration,</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and Maintenance (OAM) Tools", RFC 7276,</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DOI 10.17487/RFC7276, June 2014,</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&lt;http://www.rfc-editor.org/info/rfc7276&gt;.</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[RFC7297]  Boucadair, M., Jacquenet, C., and N. Wang, "IP</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Connectivity Provisioning Profile (CPP)", RFC 7297,</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DOI 10.17487/RFC7297, July 2014,</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&lt;http://www.rfc-editor.org/info/rfc7297&gt;.</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[RFC7432]  Sajassi, A., Ed., Aggarwal, R., Bitar, N., Isaac, A.,</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Uttaro, J., Drake, J., and W. Henderickx, "BGP MPLS-Based</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Ethernet VPN", RFC 7432, DOI 10.17487/RFC7432, February</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2015, &lt;http://www.rfc-editor.org/info/rfc7432&gt;.</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[SFCWG]    "Service Function Chaining (sfc)",</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&lt;https://datatracker.ietf.org/wg/sfc/about/&gt;.</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[TEAS-ACTN]</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"Information Model for Abstraction and Control of TE</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Networks (ACTN)", &lt;https://datatracker.ietf.org/doc/html/</w:t>
      </w:r>
    </w:p>
    <w:p w:rsidR="00692432" w:rsidRPr="00692432" w:rsidRDefault="00692432" w:rsidP="00692432">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692432">
        <w:rPr>
          <w:rFonts w:eastAsia="SimSun"/>
          <w:lang w:eastAsia="zh-CN"/>
        </w:rPr>
        <w:t xml:space="preserve">              draft-ietf-teas-actn-info-model&gt;.</w:t>
      </w:r>
    </w:p>
    <w:p w:rsidR="00692432" w:rsidRDefault="00692432"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Default="00B13BAC"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Authors' Addresses</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Li Qiang</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Huawei</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Email: </w:t>
      </w:r>
      <w:hyperlink r:id="rId12" w:history="1">
        <w:r w:rsidRPr="002652D9">
          <w:rPr>
            <w:rStyle w:val="Hyperlink"/>
            <w:rFonts w:eastAsia="SimSun"/>
            <w:lang w:eastAsia="zh-CN"/>
          </w:rPr>
          <w:t>qiangli3@huawei.com</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Pedro Martinez-Julia</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NICT</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Email: </w:t>
      </w:r>
      <w:hyperlink r:id="rId13" w:history="1">
        <w:r w:rsidRPr="002652D9">
          <w:rPr>
            <w:rStyle w:val="Hyperlink"/>
            <w:rFonts w:eastAsia="SimSun"/>
            <w:lang w:eastAsia="zh-CN"/>
          </w:rPr>
          <w:t>pedro@nict.go.jp</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Mohamed Boucadair</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Orange</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Email: </w:t>
      </w:r>
      <w:hyperlink r:id="rId14" w:history="1">
        <w:r w:rsidRPr="002652D9">
          <w:rPr>
            <w:rStyle w:val="Hyperlink"/>
            <w:rFonts w:eastAsia="SimSun"/>
            <w:lang w:eastAsia="zh-CN"/>
          </w:rPr>
          <w:t>mohamed.boucadair@orange.com</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D5634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firstLineChars="150" w:firstLine="360"/>
        <w:rPr>
          <w:rFonts w:eastAsia="SimSun"/>
          <w:lang w:eastAsia="zh-CN"/>
        </w:rPr>
      </w:pPr>
      <w:r w:rsidRPr="00B13BAC">
        <w:rPr>
          <w:rFonts w:eastAsia="SimSun"/>
          <w:lang w:eastAsia="zh-CN"/>
        </w:rPr>
        <w:t>Christian Jacquenet</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Orange</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Email: </w:t>
      </w:r>
      <w:hyperlink r:id="rId15" w:history="1">
        <w:r w:rsidRPr="002652D9">
          <w:rPr>
            <w:rStyle w:val="Hyperlink"/>
            <w:rFonts w:eastAsia="SimSun"/>
            <w:lang w:eastAsia="zh-CN"/>
          </w:rPr>
          <w:t>christian.jacquenet@orange.com</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Liang Geng</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China Mobile</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Email: </w:t>
      </w:r>
      <w:hyperlink r:id="rId16" w:history="1">
        <w:r w:rsidRPr="002652D9">
          <w:rPr>
            <w:rStyle w:val="Hyperlink"/>
            <w:rFonts w:eastAsia="SimSun"/>
            <w:lang w:eastAsia="zh-CN"/>
          </w:rPr>
          <w:t>gengliang@chinamobile.com</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Jie Dong</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Huawei</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Email: </w:t>
      </w:r>
      <w:hyperlink r:id="rId17" w:history="1">
        <w:r w:rsidRPr="002652D9">
          <w:rPr>
            <w:rStyle w:val="Hyperlink"/>
            <w:rFonts w:eastAsia="SimSun"/>
            <w:lang w:eastAsia="zh-CN"/>
          </w:rPr>
          <w:t>jie.dong@huawei.com</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Kiran Makhijani</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Huawei</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Email: </w:t>
      </w:r>
      <w:hyperlink r:id="rId18" w:history="1">
        <w:r w:rsidRPr="002652D9">
          <w:rPr>
            <w:rStyle w:val="Hyperlink"/>
            <w:rFonts w:eastAsia="SimSun"/>
            <w:lang w:eastAsia="zh-CN"/>
          </w:rPr>
          <w:t>Kiran.Makhijani@huawei.com</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Alex Galis</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University College London</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Email: </w:t>
      </w:r>
      <w:hyperlink r:id="rId19" w:history="1">
        <w:r w:rsidRPr="002652D9">
          <w:rPr>
            <w:rStyle w:val="Hyperlink"/>
            <w:rFonts w:eastAsia="SimSun"/>
            <w:lang w:eastAsia="zh-CN"/>
          </w:rPr>
          <w:t>a.galis@ucl.ac.uk</w:t>
        </w:r>
      </w:hyperlink>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Slawomir</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Orange</w:t>
      </w:r>
    </w:p>
    <w:p w:rsidR="00B13BAC" w:rsidRPr="00B13BAC" w:rsidRDefault="00B13BAC" w:rsidP="00B13BAC">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rsidR="00D56347" w:rsidRDefault="00B13BAC"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r w:rsidRPr="00B13BAC">
        <w:rPr>
          <w:rFonts w:eastAsia="SimSun"/>
          <w:lang w:eastAsia="zh-CN"/>
        </w:rPr>
        <w:t xml:space="preserve">   Email: </w:t>
      </w:r>
      <w:hyperlink r:id="rId20" w:history="1">
        <w:r w:rsidRPr="002652D9">
          <w:rPr>
            <w:rStyle w:val="Hyperlink"/>
            <w:rFonts w:eastAsia="SimSun"/>
            <w:lang w:eastAsia="zh-CN"/>
          </w:rPr>
          <w:t>slawomir.kuklinski@orange.com</w:t>
        </w:r>
      </w:hyperlink>
    </w:p>
    <w:p w:rsidR="00B13BAC" w:rsidRPr="00B13BAC" w:rsidRDefault="00B13BAC" w:rsidP="007E191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sectPr w:rsidR="00B13BAC" w:rsidRPr="00B13BAC" w:rsidSect="00F56B61">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3FA" w:rsidRDefault="009B43FA">
      <w:r>
        <w:separator/>
      </w:r>
    </w:p>
  </w:endnote>
  <w:endnote w:type="continuationSeparator" w:id="0">
    <w:p w:rsidR="009B43FA" w:rsidRDefault="009B4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Malgun Gothic Semilight"/>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95F" w:rsidRDefault="00DB09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0F9" w:rsidRDefault="009650F9" w:rsidP="00F410C4">
    <w:pPr>
      <w:pStyle w:val="Footer"/>
    </w:pPr>
    <w:r>
      <w:rPr>
        <w:highlight w:val="yellow"/>
      </w:rPr>
      <w:br/>
    </w:r>
    <w:r>
      <w:rPr>
        <w:highlight w:val="yellow"/>
      </w:rPr>
      <w:br/>
    </w:r>
    <w:r>
      <w:rPr>
        <w:rFonts w:eastAsiaTheme="minorEastAsia" w:hint="eastAsia"/>
        <w:lang w:eastAsia="zh-CN"/>
      </w:rPr>
      <w:t>Qiang, et al.</w:t>
    </w:r>
    <w:r>
      <w:tab/>
      <w:t xml:space="preserve">Expires </w:t>
    </w:r>
    <w:r w:rsidRPr="00B472D9">
      <w:rPr>
        <w:lang w:eastAsia="en-US"/>
      </w:rPr>
      <w:t>November 27, 2017</w:t>
    </w:r>
    <w:r>
      <w:rPr>
        <w:rFonts w:cs="Times New Roman"/>
      </w:rPr>
      <w:tab/>
    </w:r>
    <w:r>
      <w:t xml:space="preserve">[Page </w:t>
    </w:r>
    <w:r>
      <w:fldChar w:fldCharType="begin"/>
    </w:r>
    <w:r>
      <w:instrText xml:space="preserve"> PAGE </w:instrText>
    </w:r>
    <w:r>
      <w:fldChar w:fldCharType="separate"/>
    </w:r>
    <w:r w:rsidR="00AB5713">
      <w:rPr>
        <w:noProof/>
      </w:rPr>
      <w:t>2</w:t>
    </w:r>
    <w:r>
      <w:rPr>
        <w:noProof/>
      </w:rPr>
      <w:fldChar w:fldCharType="end"/>
    </w:r>
    <w:r>
      <w:t>]</w:t>
    </w:r>
  </w:p>
  <w:p w:rsidR="009650F9" w:rsidRDefault="009650F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0F9" w:rsidRDefault="009650F9" w:rsidP="00F410C4">
    <w:pPr>
      <w:pStyle w:val="Footer"/>
      <w:rPr>
        <w:highlight w:val="yellow"/>
      </w:rPr>
    </w:pPr>
  </w:p>
  <w:p w:rsidR="009650F9" w:rsidRDefault="009650F9" w:rsidP="00F410C4">
    <w:pPr>
      <w:pStyle w:val="Footer"/>
      <w:rPr>
        <w:highlight w:val="yellow"/>
      </w:rPr>
    </w:pPr>
  </w:p>
  <w:p w:rsidR="009650F9" w:rsidRDefault="009650F9" w:rsidP="00F410C4">
    <w:pPr>
      <w:pStyle w:val="Footer"/>
      <w:rPr>
        <w:highlight w:val="yellow"/>
      </w:rPr>
    </w:pPr>
  </w:p>
  <w:p w:rsidR="009650F9" w:rsidRDefault="009650F9" w:rsidP="00F410C4">
    <w:pPr>
      <w:pStyle w:val="Footer"/>
    </w:pPr>
    <w:r>
      <w:rPr>
        <w:rFonts w:eastAsiaTheme="minorEastAsia" w:hint="eastAsia"/>
        <w:lang w:eastAsia="zh-CN"/>
      </w:rPr>
      <w:t>Qiang, et al.</w:t>
    </w:r>
    <w:r>
      <w:tab/>
      <w:t xml:space="preserve">Expires </w:t>
    </w:r>
    <w:r w:rsidRPr="00B472D9">
      <w:rPr>
        <w:lang w:eastAsia="en-US"/>
      </w:rPr>
      <w:t>November 27, 2017</w:t>
    </w:r>
    <w:r>
      <w:tab/>
      <w:t xml:space="preserve">[Page </w:t>
    </w:r>
    <w:r>
      <w:fldChar w:fldCharType="begin"/>
    </w:r>
    <w:r>
      <w:instrText xml:space="preserve"> PAGE </w:instrText>
    </w:r>
    <w:r>
      <w:fldChar w:fldCharType="separate"/>
    </w:r>
    <w:r w:rsidR="00AB5713">
      <w:rPr>
        <w:noProof/>
      </w:rPr>
      <w:t>1</w:t>
    </w:r>
    <w:r>
      <w:rPr>
        <w:noProof/>
      </w:rPr>
      <w:fldChar w:fldCharType="end"/>
    </w:r>
    <w:r>
      <w:t>]</w:t>
    </w:r>
  </w:p>
  <w:p w:rsidR="009650F9" w:rsidRDefault="009650F9"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3FA" w:rsidRDefault="009B43FA">
      <w:r>
        <w:separator/>
      </w:r>
    </w:p>
  </w:footnote>
  <w:footnote w:type="continuationSeparator" w:id="0">
    <w:p w:rsidR="009B43FA" w:rsidRDefault="009B4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95F" w:rsidRDefault="00DB09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0F9" w:rsidRPr="00E361FE" w:rsidRDefault="009650F9" w:rsidP="00F410C4">
    <w:pPr>
      <w:pStyle w:val="Header"/>
      <w:rPr>
        <w:rFonts w:eastAsiaTheme="minorEastAsia"/>
        <w:lang w:eastAsia="zh-CN"/>
      </w:rPr>
    </w:pPr>
    <w:r>
      <w:rPr>
        <w:lang w:eastAsia="ko-KR"/>
      </w:rPr>
      <w:t>Internet-Draft</w:t>
    </w:r>
    <w:r>
      <w:rPr>
        <w:rFonts w:cs="Times New Roman"/>
        <w:lang w:eastAsia="ko-KR"/>
      </w:rPr>
      <w:tab/>
    </w:r>
    <w:r>
      <w:rPr>
        <w:rFonts w:eastAsiaTheme="minorEastAsia" w:hint="eastAsia"/>
        <w:lang w:eastAsia="zh-CN"/>
      </w:rPr>
      <w:t>NS-Gap-Analysis</w:t>
    </w:r>
    <w:r>
      <w:rPr>
        <w:lang w:eastAsia="ko-KR"/>
      </w:rPr>
      <w:t xml:space="preserve"> </w:t>
    </w:r>
    <w:r>
      <w:rPr>
        <w:lang w:eastAsia="ko-KR"/>
      </w:rPr>
      <w:tab/>
    </w:r>
    <w:r>
      <w:fldChar w:fldCharType="begin"/>
    </w:r>
    <w:r>
      <w:instrText xml:space="preserve"> SAVEDATE \@ "MMMM yyyy" \* MERGEFORMAT </w:instrText>
    </w:r>
    <w:r>
      <w:fldChar w:fldCharType="separate"/>
    </w:r>
    <w:ins w:id="48" w:author="pedro" w:date="2017-05-26T16:19:00Z">
      <w:r w:rsidR="00AB5713" w:rsidRPr="00AB5713">
        <w:rPr>
          <w:rFonts w:eastAsiaTheme="minorEastAsia"/>
          <w:noProof/>
          <w:lang w:eastAsia="zh-CN"/>
          <w:rPrChange w:id="49" w:author="pedro" w:date="2017-05-26T16:19:00Z">
            <w:rPr/>
          </w:rPrChange>
        </w:rPr>
        <w:t>May</w:t>
      </w:r>
      <w:r w:rsidR="00AB5713">
        <w:rPr>
          <w:noProof/>
        </w:rPr>
        <w:t xml:space="preserve"> </w:t>
      </w:r>
      <w:r w:rsidR="00AB5713" w:rsidRPr="00AB5713">
        <w:rPr>
          <w:rFonts w:eastAsiaTheme="minorEastAsia"/>
          <w:noProof/>
          <w:lang w:eastAsia="zh-CN"/>
          <w:rPrChange w:id="50" w:author="pedro" w:date="2017-05-26T16:19:00Z">
            <w:rPr/>
          </w:rPrChange>
        </w:rPr>
        <w:t>2017</w:t>
      </w:r>
    </w:ins>
    <w:del w:id="51" w:author="pedro" w:date="2017-05-26T16:19:00Z">
      <w:r w:rsidR="00AB5713" w:rsidRPr="00AB5713" w:rsidDel="00AB5713">
        <w:rPr>
          <w:rFonts w:eastAsiaTheme="minorEastAsia"/>
          <w:noProof/>
          <w:lang w:eastAsia="zh-CN"/>
        </w:rPr>
        <w:delText>May</w:delText>
      </w:r>
      <w:r w:rsidR="00AB5713" w:rsidDel="00AB5713">
        <w:rPr>
          <w:noProof/>
        </w:rPr>
        <w:delText xml:space="preserve"> </w:delText>
      </w:r>
      <w:r w:rsidR="00AB5713" w:rsidRPr="00AB5713" w:rsidDel="00AB5713">
        <w:rPr>
          <w:rFonts w:eastAsiaTheme="minorEastAsia"/>
          <w:noProof/>
          <w:lang w:eastAsia="zh-CN"/>
        </w:rPr>
        <w:delText>2017</w:delText>
      </w:r>
    </w:del>
    <w:r>
      <w:rPr>
        <w:rFonts w:eastAsiaTheme="minorEastAsia"/>
        <w:noProof/>
        <w:lang w:eastAsia="zh-CN"/>
      </w:rPr>
      <w:fldChar w:fldCharType="end"/>
    </w:r>
  </w:p>
  <w:p w:rsidR="009650F9" w:rsidRDefault="009650F9" w:rsidP="00AE0541">
    <w:pPr>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0F9" w:rsidRDefault="009650F9" w:rsidP="00F410C4">
    <w:pPr>
      <w:pStyle w:val="Header"/>
      <w:rPr>
        <w:highlight w:val="yellow"/>
      </w:rPr>
    </w:pPr>
  </w:p>
  <w:p w:rsidR="009650F9" w:rsidRDefault="009650F9" w:rsidP="00F410C4">
    <w:pPr>
      <w:pStyle w:val="Header"/>
      <w:rPr>
        <w:highlight w:val="yellow"/>
      </w:rPr>
    </w:pPr>
  </w:p>
  <w:p w:rsidR="009650F9" w:rsidRPr="00490B32" w:rsidRDefault="009650F9" w:rsidP="00F410C4">
    <w:pPr>
      <w:pStyle w:val="Header"/>
      <w:rPr>
        <w:rFonts w:eastAsiaTheme="minorEastAsia"/>
        <w:lang w:eastAsia="zh-CN"/>
      </w:rPr>
    </w:pPr>
    <w:r>
      <w:rPr>
        <w:rFonts w:eastAsiaTheme="minorEastAsia" w:hint="eastAsia"/>
        <w:lang w:eastAsia="zh-CN"/>
      </w:rPr>
      <w:t>none</w:t>
    </w:r>
    <w:r>
      <w:tab/>
    </w:r>
    <w:r w:rsidRPr="00F410C4">
      <w:tab/>
    </w:r>
    <w:r>
      <w:rPr>
        <w:rFonts w:eastAsiaTheme="minorEastAsia" w:hint="eastAsia"/>
        <w:lang w:eastAsia="zh-CN"/>
      </w:rPr>
      <w:t>Li Qiang</w:t>
    </w:r>
  </w:p>
  <w:p w:rsidR="009650F9" w:rsidRPr="00490B32" w:rsidRDefault="009650F9" w:rsidP="00F410C4">
    <w:pPr>
      <w:pStyle w:val="Header"/>
      <w:rPr>
        <w:rFonts w:eastAsiaTheme="minorEastAsia"/>
        <w:lang w:eastAsia="zh-CN"/>
      </w:rPr>
    </w:pPr>
    <w:r>
      <w:t>Internet Draft</w:t>
    </w:r>
    <w:r>
      <w:tab/>
    </w:r>
    <w:r w:rsidRPr="00F410C4">
      <w:tab/>
    </w:r>
    <w:r>
      <w:rPr>
        <w:rFonts w:eastAsiaTheme="minorEastAsia" w:hint="eastAsia"/>
        <w:lang w:eastAsia="zh-CN"/>
      </w:rPr>
      <w:t>Huawei</w:t>
    </w:r>
  </w:p>
  <w:p w:rsidR="009650F9" w:rsidRPr="00490B32" w:rsidRDefault="009650F9" w:rsidP="00F410C4">
    <w:pPr>
      <w:pStyle w:val="Header"/>
      <w:rPr>
        <w:rFonts w:eastAsiaTheme="minorEastAsia"/>
        <w:lang w:eastAsia="zh-CN"/>
      </w:rPr>
    </w:pPr>
    <w:r>
      <w:t xml:space="preserve">Intended status: </w:t>
    </w:r>
    <w:r>
      <w:rPr>
        <w:rFonts w:eastAsiaTheme="minorEastAsia" w:hint="eastAsia"/>
        <w:lang w:eastAsia="zh-CN"/>
      </w:rPr>
      <w:t xml:space="preserve">Informational           </w:t>
    </w:r>
    <w:r w:rsidRPr="00F410C4">
      <w:tab/>
    </w:r>
    <w:r w:rsidR="00600F35">
      <w:rPr>
        <w:rFonts w:eastAsiaTheme="minorEastAsia"/>
        <w:lang w:eastAsia="zh-CN"/>
      </w:rPr>
      <w:t>P. Martinez-Julia</w:t>
    </w:r>
  </w:p>
  <w:p w:rsidR="009650F9" w:rsidRDefault="009650F9" w:rsidP="00F410C4">
    <w:pPr>
      <w:pStyle w:val="Header"/>
      <w:rPr>
        <w:rFonts w:eastAsiaTheme="minorEastAsia"/>
        <w:lang w:eastAsia="zh-CN"/>
      </w:rPr>
    </w:pPr>
    <w:r>
      <w:t xml:space="preserve">Expires: </w:t>
    </w:r>
    <w:r w:rsidRPr="00B472D9">
      <w:t>November 27, 2017</w:t>
    </w:r>
    <w:r>
      <w:rPr>
        <w:rFonts w:eastAsiaTheme="minorEastAsia" w:hint="eastAsia"/>
        <w:lang w:eastAsia="zh-CN"/>
      </w:rPr>
      <w:t xml:space="preserve">                                         NICT</w:t>
    </w:r>
  </w:p>
  <w:p w:rsidR="009650F9" w:rsidRPr="0063116B" w:rsidRDefault="009650F9" w:rsidP="0063116B">
    <w:pPr>
      <w:pStyle w:val="Header"/>
      <w:jc w:val="right"/>
    </w:pPr>
    <w:r w:rsidRPr="0063116B">
      <w:t>M. Boucadair</w:t>
    </w:r>
  </w:p>
  <w:p w:rsidR="009650F9" w:rsidRPr="0063116B" w:rsidRDefault="009650F9" w:rsidP="0063116B">
    <w:pPr>
      <w:pStyle w:val="Header"/>
      <w:jc w:val="right"/>
    </w:pPr>
    <w:r w:rsidRPr="0063116B">
      <w:t>C. Jacquenet</w:t>
    </w:r>
  </w:p>
  <w:p w:rsidR="009650F9" w:rsidRPr="0063116B" w:rsidRDefault="009650F9" w:rsidP="0063116B">
    <w:pPr>
      <w:pStyle w:val="Header"/>
      <w:jc w:val="right"/>
    </w:pPr>
    <w:r w:rsidRPr="0063116B">
      <w:rPr>
        <w:rFonts w:hint="eastAsia"/>
      </w:rPr>
      <w:t>Oragne</w:t>
    </w:r>
  </w:p>
  <w:p w:rsidR="009650F9" w:rsidRPr="0063116B" w:rsidRDefault="009650F9" w:rsidP="0063116B">
    <w:pPr>
      <w:pStyle w:val="Header"/>
      <w:jc w:val="right"/>
    </w:pPr>
    <w:r w:rsidRPr="0063116B">
      <w:t>L. Geng</w:t>
    </w:r>
  </w:p>
  <w:p w:rsidR="009650F9" w:rsidRPr="0063116B" w:rsidRDefault="009650F9" w:rsidP="0063116B">
    <w:pPr>
      <w:pStyle w:val="Header"/>
      <w:jc w:val="right"/>
    </w:pPr>
    <w:r w:rsidRPr="0063116B">
      <w:t>China Mobile</w:t>
    </w:r>
  </w:p>
  <w:p w:rsidR="009650F9" w:rsidRPr="0063116B" w:rsidRDefault="009650F9" w:rsidP="0063116B">
    <w:pPr>
      <w:pStyle w:val="Header"/>
      <w:jc w:val="right"/>
    </w:pPr>
    <w:r w:rsidRPr="0063116B">
      <w:t>J. Dong</w:t>
    </w:r>
  </w:p>
  <w:p w:rsidR="009650F9" w:rsidRPr="0063116B" w:rsidRDefault="009650F9" w:rsidP="0063116B">
    <w:pPr>
      <w:pStyle w:val="Header"/>
      <w:jc w:val="right"/>
    </w:pPr>
    <w:r w:rsidRPr="0063116B">
      <w:t>K. Makhijan</w:t>
    </w:r>
  </w:p>
  <w:p w:rsidR="009650F9" w:rsidRPr="0063116B" w:rsidRDefault="009650F9" w:rsidP="0063116B">
    <w:pPr>
      <w:pStyle w:val="Header"/>
      <w:jc w:val="right"/>
    </w:pPr>
    <w:r w:rsidRPr="0063116B">
      <w:rPr>
        <w:rFonts w:hint="eastAsia"/>
      </w:rPr>
      <w:t>Huawei</w:t>
    </w:r>
  </w:p>
  <w:p w:rsidR="009650F9" w:rsidRPr="0063116B" w:rsidRDefault="009650F9" w:rsidP="002170C0">
    <w:pPr>
      <w:pStyle w:val="Header"/>
      <w:numPr>
        <w:ilvl w:val="0"/>
        <w:numId w:val="22"/>
      </w:numPr>
      <w:jc w:val="right"/>
    </w:pPr>
    <w:r w:rsidRPr="0063116B">
      <w:t>Galis</w:t>
    </w:r>
  </w:p>
  <w:p w:rsidR="009650F9" w:rsidRPr="0063116B" w:rsidRDefault="009650F9" w:rsidP="0063116B">
    <w:pPr>
      <w:pStyle w:val="Header"/>
      <w:jc w:val="right"/>
    </w:pPr>
    <w:r w:rsidRPr="0063116B">
      <w:t>University College London</w:t>
    </w:r>
  </w:p>
  <w:p w:rsidR="009650F9" w:rsidRPr="0063116B" w:rsidRDefault="009650F9" w:rsidP="0063116B">
    <w:pPr>
      <w:pStyle w:val="Header"/>
      <w:jc w:val="right"/>
    </w:pPr>
    <w:r w:rsidRPr="0063116B">
      <w:t>S. Kuklinski</w:t>
    </w:r>
  </w:p>
  <w:p w:rsidR="009650F9" w:rsidRPr="0063116B" w:rsidRDefault="009650F9" w:rsidP="0063116B">
    <w:pPr>
      <w:pStyle w:val="Header"/>
      <w:jc w:val="right"/>
    </w:pPr>
    <w:r w:rsidRPr="0063116B">
      <w:t>Orange</w:t>
    </w:r>
  </w:p>
  <w:p w:rsidR="009650F9" w:rsidRPr="0063116B" w:rsidRDefault="009650F9" w:rsidP="0063116B">
    <w:pPr>
      <w:pStyle w:val="Header"/>
      <w:jc w:val="right"/>
    </w:pPr>
    <w:r w:rsidRPr="0063116B">
      <w:t>May 26, 2017</w:t>
    </w:r>
  </w:p>
  <w:p w:rsidR="009650F9" w:rsidRDefault="009650F9" w:rsidP="00F410C4">
    <w:pPr>
      <w:pStyle w:val="Header"/>
    </w:pPr>
    <w:r>
      <w:tab/>
    </w:r>
  </w:p>
  <w:p w:rsidR="009650F9" w:rsidRDefault="009650F9"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A47BE2"/>
    <w:multiLevelType w:val="hybridMultilevel"/>
    <w:tmpl w:val="A6BAD75A"/>
    <w:lvl w:ilvl="0" w:tplc="04090001">
      <w:start w:val="1"/>
      <w:numFmt w:val="bullet"/>
      <w:lvlText w:val=""/>
      <w:lvlJc w:val="left"/>
      <w:pPr>
        <w:ind w:left="852" w:hanging="420"/>
      </w:pPr>
      <w:rPr>
        <w:rFonts w:ascii="Wingdings" w:hAnsi="Wingdings" w:hint="default"/>
      </w:rPr>
    </w:lvl>
    <w:lvl w:ilvl="1" w:tplc="04090003">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2" w15:restartNumberingAfterBreak="0">
    <w:nsid w:val="16E753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1502F7B"/>
    <w:multiLevelType w:val="hybridMultilevel"/>
    <w:tmpl w:val="95C40840"/>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4" w15:restartNumberingAfterBreak="0">
    <w:nsid w:val="23EC526E"/>
    <w:multiLevelType w:val="multilevel"/>
    <w:tmpl w:val="ABDA4E36"/>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25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8" w15:restartNumberingAfterBreak="0">
    <w:nsid w:val="3A2C630D"/>
    <w:multiLevelType w:val="hybridMultilevel"/>
    <w:tmpl w:val="1892EC60"/>
    <w:lvl w:ilvl="0" w:tplc="8BF2604E">
      <w:start w:val="1"/>
      <w:numFmt w:val="upperLetter"/>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8DA715B"/>
    <w:multiLevelType w:val="hybridMultilevel"/>
    <w:tmpl w:val="465803DA"/>
    <w:lvl w:ilvl="0" w:tplc="04090001">
      <w:start w:val="1"/>
      <w:numFmt w:val="bullet"/>
      <w:lvlText w:val=""/>
      <w:lvlJc w:val="left"/>
      <w:pPr>
        <w:ind w:left="852" w:hanging="420"/>
      </w:pPr>
      <w:rPr>
        <w:rFonts w:ascii="Wingdings" w:hAnsi="Wingdings" w:hint="default"/>
      </w:rPr>
    </w:lvl>
    <w:lvl w:ilvl="1" w:tplc="04090003">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3"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4"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1"/>
  </w:num>
  <w:num w:numId="3">
    <w:abstractNumId w:val="20"/>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0"/>
  </w:num>
  <w:num w:numId="17">
    <w:abstractNumId w:val="16"/>
  </w:num>
  <w:num w:numId="18">
    <w:abstractNumId w:val="14"/>
  </w:num>
  <w:num w:numId="19">
    <w:abstractNumId w:val="24"/>
  </w:num>
  <w:num w:numId="20">
    <w:abstractNumId w:val="24"/>
    <w:lvlOverride w:ilvl="0">
      <w:startOverride w:val="1"/>
    </w:lvlOverride>
  </w:num>
  <w:num w:numId="21">
    <w:abstractNumId w:val="15"/>
  </w:num>
  <w:num w:numId="22">
    <w:abstractNumId w:val="18"/>
  </w:num>
  <w:num w:numId="23">
    <w:abstractNumId w:val="11"/>
  </w:num>
  <w:num w:numId="24">
    <w:abstractNumId w:val="13"/>
  </w:num>
  <w:num w:numId="25">
    <w:abstractNumId w:val="2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1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dro">
    <w15:presenceInfo w15:providerId="None" w15:userId="pe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1"/>
  <w:activeWritingStyle w:appName="MSWord" w:lang="zh-CN" w:vendorID="64" w:dllVersion="0"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472D9"/>
    <w:rsid w:val="000017CE"/>
    <w:rsid w:val="00012F79"/>
    <w:rsid w:val="00013C75"/>
    <w:rsid w:val="0001519F"/>
    <w:rsid w:val="000163E6"/>
    <w:rsid w:val="000252B2"/>
    <w:rsid w:val="00042ACC"/>
    <w:rsid w:val="000440BE"/>
    <w:rsid w:val="00045A33"/>
    <w:rsid w:val="00052CE7"/>
    <w:rsid w:val="00052D45"/>
    <w:rsid w:val="00055041"/>
    <w:rsid w:val="00055923"/>
    <w:rsid w:val="000566F5"/>
    <w:rsid w:val="00061179"/>
    <w:rsid w:val="00061E5D"/>
    <w:rsid w:val="00071E97"/>
    <w:rsid w:val="00072E31"/>
    <w:rsid w:val="00073B3B"/>
    <w:rsid w:val="0007656C"/>
    <w:rsid w:val="000845F2"/>
    <w:rsid w:val="000936DF"/>
    <w:rsid w:val="00093D38"/>
    <w:rsid w:val="000B1845"/>
    <w:rsid w:val="000B6E83"/>
    <w:rsid w:val="000D2E68"/>
    <w:rsid w:val="000E2C73"/>
    <w:rsid w:val="000F1C7C"/>
    <w:rsid w:val="000F2D89"/>
    <w:rsid w:val="000F5344"/>
    <w:rsid w:val="00100BDA"/>
    <w:rsid w:val="001024B5"/>
    <w:rsid w:val="0010341A"/>
    <w:rsid w:val="0010357E"/>
    <w:rsid w:val="0010654D"/>
    <w:rsid w:val="00107100"/>
    <w:rsid w:val="001161F0"/>
    <w:rsid w:val="00123FCD"/>
    <w:rsid w:val="00135F4C"/>
    <w:rsid w:val="00145EA7"/>
    <w:rsid w:val="00146E66"/>
    <w:rsid w:val="00147470"/>
    <w:rsid w:val="0015378E"/>
    <w:rsid w:val="00155BE7"/>
    <w:rsid w:val="00156504"/>
    <w:rsid w:val="00156C7B"/>
    <w:rsid w:val="00160DC6"/>
    <w:rsid w:val="00177D07"/>
    <w:rsid w:val="0018134A"/>
    <w:rsid w:val="0018528A"/>
    <w:rsid w:val="00194571"/>
    <w:rsid w:val="0019497B"/>
    <w:rsid w:val="001A3789"/>
    <w:rsid w:val="001A48EF"/>
    <w:rsid w:val="001A7EF0"/>
    <w:rsid w:val="001B126E"/>
    <w:rsid w:val="001C56D0"/>
    <w:rsid w:val="001D3A8D"/>
    <w:rsid w:val="001D4EF1"/>
    <w:rsid w:val="001D6AB1"/>
    <w:rsid w:val="001E2222"/>
    <w:rsid w:val="001E3DE1"/>
    <w:rsid w:val="001E3E79"/>
    <w:rsid w:val="001E489A"/>
    <w:rsid w:val="001F394B"/>
    <w:rsid w:val="001F50EC"/>
    <w:rsid w:val="001F6550"/>
    <w:rsid w:val="00204249"/>
    <w:rsid w:val="002170C0"/>
    <w:rsid w:val="00221738"/>
    <w:rsid w:val="002263B7"/>
    <w:rsid w:val="002344D0"/>
    <w:rsid w:val="00234834"/>
    <w:rsid w:val="00237595"/>
    <w:rsid w:val="00237697"/>
    <w:rsid w:val="00240916"/>
    <w:rsid w:val="00243B70"/>
    <w:rsid w:val="00254FD6"/>
    <w:rsid w:val="00260298"/>
    <w:rsid w:val="002654AF"/>
    <w:rsid w:val="00266781"/>
    <w:rsid w:val="002667C5"/>
    <w:rsid w:val="00270536"/>
    <w:rsid w:val="00275C44"/>
    <w:rsid w:val="0027759C"/>
    <w:rsid w:val="00281FB8"/>
    <w:rsid w:val="00291216"/>
    <w:rsid w:val="002917BD"/>
    <w:rsid w:val="002A707B"/>
    <w:rsid w:val="002B1977"/>
    <w:rsid w:val="002B6872"/>
    <w:rsid w:val="002C1F42"/>
    <w:rsid w:val="002D2F11"/>
    <w:rsid w:val="002E1F5F"/>
    <w:rsid w:val="002E2943"/>
    <w:rsid w:val="002E41B0"/>
    <w:rsid w:val="002E5DA5"/>
    <w:rsid w:val="002F361B"/>
    <w:rsid w:val="0030239C"/>
    <w:rsid w:val="00305B15"/>
    <w:rsid w:val="00310D5A"/>
    <w:rsid w:val="00316413"/>
    <w:rsid w:val="00316638"/>
    <w:rsid w:val="00316AC2"/>
    <w:rsid w:val="00330A6E"/>
    <w:rsid w:val="003349FE"/>
    <w:rsid w:val="00334C43"/>
    <w:rsid w:val="00341FFA"/>
    <w:rsid w:val="00342A68"/>
    <w:rsid w:val="00345474"/>
    <w:rsid w:val="003521FB"/>
    <w:rsid w:val="00353BAA"/>
    <w:rsid w:val="00357EC0"/>
    <w:rsid w:val="00364225"/>
    <w:rsid w:val="003749F5"/>
    <w:rsid w:val="003755C4"/>
    <w:rsid w:val="003810CB"/>
    <w:rsid w:val="00396CDC"/>
    <w:rsid w:val="003A1329"/>
    <w:rsid w:val="003A511A"/>
    <w:rsid w:val="003B156D"/>
    <w:rsid w:val="003B3D19"/>
    <w:rsid w:val="003C26D9"/>
    <w:rsid w:val="003C429A"/>
    <w:rsid w:val="003C7575"/>
    <w:rsid w:val="003F7DA5"/>
    <w:rsid w:val="004010C3"/>
    <w:rsid w:val="00424970"/>
    <w:rsid w:val="00426A67"/>
    <w:rsid w:val="00426C72"/>
    <w:rsid w:val="004359FC"/>
    <w:rsid w:val="00437E08"/>
    <w:rsid w:val="00441DF3"/>
    <w:rsid w:val="00444B78"/>
    <w:rsid w:val="004538BC"/>
    <w:rsid w:val="004538EF"/>
    <w:rsid w:val="004546DB"/>
    <w:rsid w:val="004629D8"/>
    <w:rsid w:val="004645E0"/>
    <w:rsid w:val="004804D9"/>
    <w:rsid w:val="0048240F"/>
    <w:rsid w:val="00484F9D"/>
    <w:rsid w:val="00490B32"/>
    <w:rsid w:val="004B4A07"/>
    <w:rsid w:val="004B54F1"/>
    <w:rsid w:val="004B5733"/>
    <w:rsid w:val="004C145E"/>
    <w:rsid w:val="004D3C34"/>
    <w:rsid w:val="004E25F7"/>
    <w:rsid w:val="004F02F6"/>
    <w:rsid w:val="004F73D6"/>
    <w:rsid w:val="005010FF"/>
    <w:rsid w:val="00503B7C"/>
    <w:rsid w:val="00507FD8"/>
    <w:rsid w:val="00511103"/>
    <w:rsid w:val="00514A3B"/>
    <w:rsid w:val="00515CAB"/>
    <w:rsid w:val="0052735F"/>
    <w:rsid w:val="00532FB7"/>
    <w:rsid w:val="005613B7"/>
    <w:rsid w:val="00564AA2"/>
    <w:rsid w:val="00581197"/>
    <w:rsid w:val="00581409"/>
    <w:rsid w:val="00583940"/>
    <w:rsid w:val="00597ACE"/>
    <w:rsid w:val="005B1400"/>
    <w:rsid w:val="005B57D1"/>
    <w:rsid w:val="005C03FF"/>
    <w:rsid w:val="005C3754"/>
    <w:rsid w:val="005E063A"/>
    <w:rsid w:val="005E13F3"/>
    <w:rsid w:val="005E3E1A"/>
    <w:rsid w:val="005F1D39"/>
    <w:rsid w:val="00600F35"/>
    <w:rsid w:val="00605243"/>
    <w:rsid w:val="006148C6"/>
    <w:rsid w:val="0063116B"/>
    <w:rsid w:val="0063752C"/>
    <w:rsid w:val="00642655"/>
    <w:rsid w:val="00644FCA"/>
    <w:rsid w:val="006472B9"/>
    <w:rsid w:val="00647936"/>
    <w:rsid w:val="00657594"/>
    <w:rsid w:val="006624C4"/>
    <w:rsid w:val="0066550B"/>
    <w:rsid w:val="006677A8"/>
    <w:rsid w:val="00683FBF"/>
    <w:rsid w:val="00690C4A"/>
    <w:rsid w:val="00692432"/>
    <w:rsid w:val="0069652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07A5F"/>
    <w:rsid w:val="007124AB"/>
    <w:rsid w:val="00713412"/>
    <w:rsid w:val="0072225C"/>
    <w:rsid w:val="00737CC8"/>
    <w:rsid w:val="00750C66"/>
    <w:rsid w:val="007535B4"/>
    <w:rsid w:val="00753DF3"/>
    <w:rsid w:val="00756310"/>
    <w:rsid w:val="00757691"/>
    <w:rsid w:val="007611EC"/>
    <w:rsid w:val="00767BC7"/>
    <w:rsid w:val="00772CEF"/>
    <w:rsid w:val="00776578"/>
    <w:rsid w:val="00782D41"/>
    <w:rsid w:val="007A01B5"/>
    <w:rsid w:val="007A64CF"/>
    <w:rsid w:val="007D1124"/>
    <w:rsid w:val="007D2097"/>
    <w:rsid w:val="007D2F46"/>
    <w:rsid w:val="007D31A1"/>
    <w:rsid w:val="007D525E"/>
    <w:rsid w:val="007D61D1"/>
    <w:rsid w:val="007D732D"/>
    <w:rsid w:val="007E191F"/>
    <w:rsid w:val="007E33B0"/>
    <w:rsid w:val="007F7864"/>
    <w:rsid w:val="007F7886"/>
    <w:rsid w:val="007F7DB5"/>
    <w:rsid w:val="00803157"/>
    <w:rsid w:val="00803480"/>
    <w:rsid w:val="00803AE2"/>
    <w:rsid w:val="00804F21"/>
    <w:rsid w:val="008122D3"/>
    <w:rsid w:val="00812F2F"/>
    <w:rsid w:val="0081357B"/>
    <w:rsid w:val="00825614"/>
    <w:rsid w:val="00832BD5"/>
    <w:rsid w:val="00834330"/>
    <w:rsid w:val="00843F4C"/>
    <w:rsid w:val="00850297"/>
    <w:rsid w:val="00870AAD"/>
    <w:rsid w:val="0089160A"/>
    <w:rsid w:val="00892A1A"/>
    <w:rsid w:val="00893965"/>
    <w:rsid w:val="00894237"/>
    <w:rsid w:val="0089760A"/>
    <w:rsid w:val="008A122B"/>
    <w:rsid w:val="008A2411"/>
    <w:rsid w:val="008A3CFF"/>
    <w:rsid w:val="008C625D"/>
    <w:rsid w:val="008C7637"/>
    <w:rsid w:val="008D50C0"/>
    <w:rsid w:val="008E309B"/>
    <w:rsid w:val="008E5B2C"/>
    <w:rsid w:val="008E670E"/>
    <w:rsid w:val="008F2F4F"/>
    <w:rsid w:val="008F7CEA"/>
    <w:rsid w:val="00900561"/>
    <w:rsid w:val="009024BE"/>
    <w:rsid w:val="009077E0"/>
    <w:rsid w:val="00914B69"/>
    <w:rsid w:val="00915D0D"/>
    <w:rsid w:val="0091607B"/>
    <w:rsid w:val="00922058"/>
    <w:rsid w:val="00924B0B"/>
    <w:rsid w:val="009256DD"/>
    <w:rsid w:val="00935859"/>
    <w:rsid w:val="00936A66"/>
    <w:rsid w:val="00937E3A"/>
    <w:rsid w:val="00941CF3"/>
    <w:rsid w:val="009439D8"/>
    <w:rsid w:val="00945E70"/>
    <w:rsid w:val="009473D2"/>
    <w:rsid w:val="009650F9"/>
    <w:rsid w:val="00967E52"/>
    <w:rsid w:val="00974895"/>
    <w:rsid w:val="009812A3"/>
    <w:rsid w:val="009876A3"/>
    <w:rsid w:val="00987997"/>
    <w:rsid w:val="00995102"/>
    <w:rsid w:val="009A0EE2"/>
    <w:rsid w:val="009A1E68"/>
    <w:rsid w:val="009B0913"/>
    <w:rsid w:val="009B3F0B"/>
    <w:rsid w:val="009B43FA"/>
    <w:rsid w:val="009B483B"/>
    <w:rsid w:val="009C5F01"/>
    <w:rsid w:val="009D0796"/>
    <w:rsid w:val="009D0BF8"/>
    <w:rsid w:val="009D50BB"/>
    <w:rsid w:val="009E0865"/>
    <w:rsid w:val="009E6BEB"/>
    <w:rsid w:val="009F077F"/>
    <w:rsid w:val="009F5CD1"/>
    <w:rsid w:val="00A0090F"/>
    <w:rsid w:val="00A06E25"/>
    <w:rsid w:val="00A12D65"/>
    <w:rsid w:val="00A15E3F"/>
    <w:rsid w:val="00A179ED"/>
    <w:rsid w:val="00A23A21"/>
    <w:rsid w:val="00A34B93"/>
    <w:rsid w:val="00A3732E"/>
    <w:rsid w:val="00A41241"/>
    <w:rsid w:val="00A41519"/>
    <w:rsid w:val="00A43372"/>
    <w:rsid w:val="00A454F5"/>
    <w:rsid w:val="00A47C47"/>
    <w:rsid w:val="00A5738F"/>
    <w:rsid w:val="00A65A11"/>
    <w:rsid w:val="00A73565"/>
    <w:rsid w:val="00A7613F"/>
    <w:rsid w:val="00A8355A"/>
    <w:rsid w:val="00A84322"/>
    <w:rsid w:val="00A86003"/>
    <w:rsid w:val="00A91C7F"/>
    <w:rsid w:val="00A95721"/>
    <w:rsid w:val="00AA43C8"/>
    <w:rsid w:val="00AA6E08"/>
    <w:rsid w:val="00AB5713"/>
    <w:rsid w:val="00AE009F"/>
    <w:rsid w:val="00AE0541"/>
    <w:rsid w:val="00AE084D"/>
    <w:rsid w:val="00AE33E0"/>
    <w:rsid w:val="00AF3B48"/>
    <w:rsid w:val="00B016B1"/>
    <w:rsid w:val="00B01DFE"/>
    <w:rsid w:val="00B05D40"/>
    <w:rsid w:val="00B06B29"/>
    <w:rsid w:val="00B11E11"/>
    <w:rsid w:val="00B13BAC"/>
    <w:rsid w:val="00B2129D"/>
    <w:rsid w:val="00B21B97"/>
    <w:rsid w:val="00B2624A"/>
    <w:rsid w:val="00B3007E"/>
    <w:rsid w:val="00B317B5"/>
    <w:rsid w:val="00B35499"/>
    <w:rsid w:val="00B40C03"/>
    <w:rsid w:val="00B472D9"/>
    <w:rsid w:val="00B51104"/>
    <w:rsid w:val="00B62498"/>
    <w:rsid w:val="00B6754D"/>
    <w:rsid w:val="00B725BA"/>
    <w:rsid w:val="00B7764E"/>
    <w:rsid w:val="00B77FB5"/>
    <w:rsid w:val="00B91843"/>
    <w:rsid w:val="00B918AD"/>
    <w:rsid w:val="00B93C90"/>
    <w:rsid w:val="00BA469F"/>
    <w:rsid w:val="00BA47FE"/>
    <w:rsid w:val="00BB2E88"/>
    <w:rsid w:val="00BB5A89"/>
    <w:rsid w:val="00BB7353"/>
    <w:rsid w:val="00BC00DB"/>
    <w:rsid w:val="00BC3AD5"/>
    <w:rsid w:val="00BC405F"/>
    <w:rsid w:val="00BC59CD"/>
    <w:rsid w:val="00BC73C3"/>
    <w:rsid w:val="00BC76F4"/>
    <w:rsid w:val="00BD6000"/>
    <w:rsid w:val="00BD743C"/>
    <w:rsid w:val="00BE0272"/>
    <w:rsid w:val="00BE1F88"/>
    <w:rsid w:val="00BE2316"/>
    <w:rsid w:val="00BE53A4"/>
    <w:rsid w:val="00BF29A8"/>
    <w:rsid w:val="00C0058B"/>
    <w:rsid w:val="00C00E0A"/>
    <w:rsid w:val="00C030F0"/>
    <w:rsid w:val="00C031EF"/>
    <w:rsid w:val="00C078AC"/>
    <w:rsid w:val="00C10F8A"/>
    <w:rsid w:val="00C126F8"/>
    <w:rsid w:val="00C150E1"/>
    <w:rsid w:val="00C17E38"/>
    <w:rsid w:val="00C201A1"/>
    <w:rsid w:val="00C31968"/>
    <w:rsid w:val="00C46F76"/>
    <w:rsid w:val="00C602AF"/>
    <w:rsid w:val="00C63A15"/>
    <w:rsid w:val="00C65842"/>
    <w:rsid w:val="00C71790"/>
    <w:rsid w:val="00C744E6"/>
    <w:rsid w:val="00C8142A"/>
    <w:rsid w:val="00C860B8"/>
    <w:rsid w:val="00C93CE6"/>
    <w:rsid w:val="00C95C21"/>
    <w:rsid w:val="00C963D9"/>
    <w:rsid w:val="00C97092"/>
    <w:rsid w:val="00CA0E16"/>
    <w:rsid w:val="00CA6987"/>
    <w:rsid w:val="00CA7449"/>
    <w:rsid w:val="00CC4069"/>
    <w:rsid w:val="00CE150A"/>
    <w:rsid w:val="00CF0B71"/>
    <w:rsid w:val="00CF17B7"/>
    <w:rsid w:val="00CF3625"/>
    <w:rsid w:val="00CF60A5"/>
    <w:rsid w:val="00CF699F"/>
    <w:rsid w:val="00CF7C74"/>
    <w:rsid w:val="00D00C99"/>
    <w:rsid w:val="00D06542"/>
    <w:rsid w:val="00D127FF"/>
    <w:rsid w:val="00D15777"/>
    <w:rsid w:val="00D2158F"/>
    <w:rsid w:val="00D25E62"/>
    <w:rsid w:val="00D26534"/>
    <w:rsid w:val="00D3463E"/>
    <w:rsid w:val="00D37305"/>
    <w:rsid w:val="00D37D2D"/>
    <w:rsid w:val="00D41291"/>
    <w:rsid w:val="00D4322A"/>
    <w:rsid w:val="00D45E14"/>
    <w:rsid w:val="00D56347"/>
    <w:rsid w:val="00D574B3"/>
    <w:rsid w:val="00D60B40"/>
    <w:rsid w:val="00D73EE8"/>
    <w:rsid w:val="00D84811"/>
    <w:rsid w:val="00D90D8B"/>
    <w:rsid w:val="00D95463"/>
    <w:rsid w:val="00D96499"/>
    <w:rsid w:val="00DA1B42"/>
    <w:rsid w:val="00DB0170"/>
    <w:rsid w:val="00DB095F"/>
    <w:rsid w:val="00DB1636"/>
    <w:rsid w:val="00DB6399"/>
    <w:rsid w:val="00DC09AA"/>
    <w:rsid w:val="00DC473D"/>
    <w:rsid w:val="00DC520D"/>
    <w:rsid w:val="00DC5824"/>
    <w:rsid w:val="00DD6A29"/>
    <w:rsid w:val="00DE12AA"/>
    <w:rsid w:val="00DF7911"/>
    <w:rsid w:val="00E02B9B"/>
    <w:rsid w:val="00E05D4B"/>
    <w:rsid w:val="00E134C8"/>
    <w:rsid w:val="00E1692A"/>
    <w:rsid w:val="00E254CE"/>
    <w:rsid w:val="00E25F78"/>
    <w:rsid w:val="00E326DD"/>
    <w:rsid w:val="00E347B6"/>
    <w:rsid w:val="00E361FE"/>
    <w:rsid w:val="00E42CB0"/>
    <w:rsid w:val="00E44702"/>
    <w:rsid w:val="00E570D0"/>
    <w:rsid w:val="00E84240"/>
    <w:rsid w:val="00E843A6"/>
    <w:rsid w:val="00E85F3E"/>
    <w:rsid w:val="00E863F1"/>
    <w:rsid w:val="00E87DEC"/>
    <w:rsid w:val="00E915FE"/>
    <w:rsid w:val="00E96A9C"/>
    <w:rsid w:val="00EA7A99"/>
    <w:rsid w:val="00EB308C"/>
    <w:rsid w:val="00EB41EC"/>
    <w:rsid w:val="00EB7FCA"/>
    <w:rsid w:val="00EC570E"/>
    <w:rsid w:val="00ED2D12"/>
    <w:rsid w:val="00ED3200"/>
    <w:rsid w:val="00EE2C82"/>
    <w:rsid w:val="00EE3193"/>
    <w:rsid w:val="00EE3E41"/>
    <w:rsid w:val="00EE6D6D"/>
    <w:rsid w:val="00F03DA7"/>
    <w:rsid w:val="00F1056A"/>
    <w:rsid w:val="00F15940"/>
    <w:rsid w:val="00F22914"/>
    <w:rsid w:val="00F22A55"/>
    <w:rsid w:val="00F317DA"/>
    <w:rsid w:val="00F35EE7"/>
    <w:rsid w:val="00F410C4"/>
    <w:rsid w:val="00F56B61"/>
    <w:rsid w:val="00F64650"/>
    <w:rsid w:val="00F8116F"/>
    <w:rsid w:val="00F837F0"/>
    <w:rsid w:val="00F8386C"/>
    <w:rsid w:val="00F91EC9"/>
    <w:rsid w:val="00F931AD"/>
    <w:rsid w:val="00FA2EF5"/>
    <w:rsid w:val="00FA7437"/>
    <w:rsid w:val="00FB03ED"/>
    <w:rsid w:val="00FB1B72"/>
    <w:rsid w:val="00FC1076"/>
    <w:rsid w:val="00FD6F31"/>
    <w:rsid w:val="00FE1DA2"/>
    <w:rsid w:val="00FE1F10"/>
    <w:rsid w:val="00FE2DD8"/>
    <w:rsid w:val="00FE2F1E"/>
    <w:rsid w:val="00FE3F17"/>
    <w:rsid w:val="00FE4569"/>
    <w:rsid w:val="00FE4D32"/>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DE97E03E-E999-4DBA-9A0F-CBD01EC0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outlineLvl w:val="1"/>
    </w:pPr>
    <w:rPr>
      <w:rFonts w:cs="Arial"/>
      <w:bCs/>
      <w:iCs/>
      <w:szCs w:val="28"/>
    </w:rPr>
  </w:style>
  <w:style w:type="paragraph" w:styleId="Heading3">
    <w:name w:val="heading 3"/>
    <w:basedOn w:val="Normal"/>
    <w:next w:val="Normal"/>
    <w:qFormat/>
    <w:rsid w:val="000B1845"/>
    <w:pPr>
      <w:keepNext/>
      <w:numPr>
        <w:ilvl w:val="2"/>
        <w:numId w:val="4"/>
      </w:numPr>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19"/>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7"/>
      </w:numPr>
    </w:pPr>
  </w:style>
  <w:style w:type="paragraph" w:customStyle="1" w:styleId="RFCApp">
    <w:name w:val="RFC App"/>
    <w:basedOn w:val="RFCH1-nonum"/>
    <w:next w:val="Normal"/>
    <w:rsid w:val="0072225C"/>
    <w:pPr>
      <w:pageBreakBefore/>
      <w:numPr>
        <w:numId w:val="21"/>
      </w:numPr>
    </w:pPr>
  </w:style>
  <w:style w:type="paragraph" w:customStyle="1" w:styleId="RFCAppH1">
    <w:name w:val="RFC App H1"/>
    <w:basedOn w:val="RFCH1-nonum"/>
    <w:next w:val="Normal"/>
    <w:rsid w:val="00A0090F"/>
    <w:pPr>
      <w:numPr>
        <w:ilvl w:val="1"/>
        <w:numId w:val="18"/>
      </w:numPr>
      <w:outlineLvl w:val="1"/>
    </w:pPr>
  </w:style>
  <w:style w:type="paragraph" w:customStyle="1" w:styleId="RFCAppH2">
    <w:name w:val="RFC App H2"/>
    <w:basedOn w:val="RFCH1-nonum"/>
    <w:next w:val="Normal"/>
    <w:rsid w:val="00A0090F"/>
    <w:pPr>
      <w:numPr>
        <w:ilvl w:val="2"/>
        <w:numId w:val="18"/>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pPr>
  </w:style>
  <w:style w:type="paragraph" w:customStyle="1" w:styleId="RFCAppH3">
    <w:name w:val="RFC App H3"/>
    <w:basedOn w:val="RFCH1-nonum"/>
    <w:next w:val="Normal"/>
    <w:rsid w:val="00A0090F"/>
    <w:pPr>
      <w:numPr>
        <w:ilvl w:val="3"/>
        <w:numId w:val="18"/>
      </w:numPr>
      <w:outlineLvl w:val="3"/>
    </w:pPr>
  </w:style>
  <w:style w:type="paragraph" w:customStyle="1" w:styleId="RFCAppH4">
    <w:name w:val="RFC App H4"/>
    <w:basedOn w:val="RFCH1-nonum"/>
    <w:next w:val="Normal"/>
    <w:rsid w:val="00A0090F"/>
    <w:pPr>
      <w:numPr>
        <w:ilvl w:val="4"/>
        <w:numId w:val="18"/>
      </w:numPr>
      <w:outlineLvl w:val="4"/>
    </w:pPr>
  </w:style>
  <w:style w:type="paragraph" w:customStyle="1" w:styleId="RFCAppH5">
    <w:name w:val="RFC App H5"/>
    <w:basedOn w:val="RFCH1-nonum"/>
    <w:next w:val="Normal"/>
    <w:rsid w:val="00A0090F"/>
    <w:pPr>
      <w:numPr>
        <w:ilvl w:val="5"/>
        <w:numId w:val="18"/>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ListParagraph">
    <w:name w:val="List Paragraph"/>
    <w:basedOn w:val="Normal"/>
    <w:uiPriority w:val="34"/>
    <w:qFormat/>
    <w:rsid w:val="005E3E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27889672">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edro@nict.go.jp" TargetMode="External"/><Relationship Id="rId18" Type="http://schemas.openxmlformats.org/officeDocument/2006/relationships/hyperlink" Target="mailto:Kiran.Makhijani@huawei.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qiangli3@huawei.com" TargetMode="External"/><Relationship Id="rId17" Type="http://schemas.openxmlformats.org/officeDocument/2006/relationships/hyperlink" Target="mailto:jie.dong@huawei.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gengliang@chinamobile.com" TargetMode="External"/><Relationship Id="rId20" Type="http://schemas.openxmlformats.org/officeDocument/2006/relationships/hyperlink" Target="mailto:slawomir.kuklinski@orang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christian.jacquenet@orange.com"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mailto:a.galis@ucl.ac.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ohamed.boucadair@orange.com" TargetMode="External"/><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00397273\Downloads\2-Word-v2.0.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842DD-F86C-475E-8A4A-7BEC756D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276</TotalTime>
  <Pages>29</Pages>
  <Words>8445</Words>
  <Characters>48141</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56474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q00397273</dc:creator>
  <cp:lastModifiedBy>pedro</cp:lastModifiedBy>
  <cp:revision>165</cp:revision>
  <cp:lastPrinted>2004-10-22T14:03:00Z</cp:lastPrinted>
  <dcterms:created xsi:type="dcterms:W3CDTF">2017-05-26T02:18:00Z</dcterms:created>
  <dcterms:modified xsi:type="dcterms:W3CDTF">2017-05-26T07:19:00Z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(2)MjpKRvCOqsJ+Xxux7EOyfnEOn1+Kvxo7wJRCBsYmEIsvcXDuzSuhesdTWMDgs6r6ZhEdHz3x
SnkMg0HRDetgJuQZoZxeEvs4qG2BadfIm34b9hAslxrusb7tQsvatx37t5ZceHeePNv3VSwe
sHU3ITbMn8wNs0WNHgcRhyxie/4mp8WLEIYg4a64oqUjF2tGAZ/EJSEWGE67K4gz5HHIzNOM
dcTVfLxnE1Oa9vNchR</vt:lpwstr>
  </property>
  <property fmtid="{D5CDD505-2E9C-101B-9397-08002B2CF9AE}" pid="3" name="_2015_ms_pID_7253431">
    <vt:lpwstr>SNd1csnTTIRB3NN9nzwhYv+S1eBR+PEBBBVz3ghg2T4RIEaYt+JYid
WhUAmQPlvj/1V69zXVmk4tqT1vUidn+JeQrd5raIlttcqEvU34SXrvpKJ5BOQXUcerb7koMm
VuLqGkC80upcZW6MbK59eQPVO+pbO57LLEQm8jjJMrJ7eWeDZLjU0wuR9NZ+bnOzaws=</vt:lpwstr>
  </property>
</Properties>
</file>